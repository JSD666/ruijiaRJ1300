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22A75" w14:textId="77777777" w:rsidR="002320E2" w:rsidRPr="002850F7" w:rsidRDefault="008B7140" w:rsidP="008B7140">
      <w:pPr>
        <w:jc w:val="center"/>
        <w:rPr>
          <w:rFonts w:ascii="Times New Roman" w:eastAsia="仿宋" w:hAnsi="Times New Roman" w:cs="Times New Roman"/>
          <w:sz w:val="36"/>
          <w:szCs w:val="40"/>
        </w:rPr>
      </w:pPr>
      <w:r w:rsidRPr="002850F7">
        <w:rPr>
          <w:rFonts w:ascii="Times New Roman" w:eastAsia="仿宋" w:hAnsi="Times New Roman" w:cs="Times New Roman"/>
          <w:sz w:val="36"/>
          <w:szCs w:val="40"/>
        </w:rPr>
        <w:t>指令处理</w:t>
      </w:r>
      <w:r w:rsidR="008A07F9">
        <w:rPr>
          <w:rFonts w:ascii="Times New Roman" w:eastAsia="仿宋" w:hAnsi="Times New Roman" w:cs="Times New Roman" w:hint="eastAsia"/>
          <w:sz w:val="36"/>
          <w:szCs w:val="40"/>
        </w:rPr>
        <w:t>函数</w:t>
      </w:r>
    </w:p>
    <w:p w14:paraId="64C38BB1" w14:textId="77777777" w:rsidR="008B7140" w:rsidRPr="002850F7" w:rsidRDefault="008B7140" w:rsidP="008B7140">
      <w:pPr>
        <w:jc w:val="center"/>
        <w:rPr>
          <w:rFonts w:ascii="Times New Roman" w:eastAsia="仿宋" w:hAnsi="Times New Roman" w:cs="Times New Roman"/>
        </w:rPr>
      </w:pPr>
      <w:r w:rsidRPr="002850F7">
        <w:rPr>
          <w:rFonts w:ascii="Times New Roman" w:eastAsia="仿宋" w:hAnsi="Times New Roman" w:cs="Times New Roman"/>
        </w:rPr>
        <w:t>编制：任书楠</w:t>
      </w:r>
    </w:p>
    <w:p w14:paraId="3CD2E030" w14:textId="77777777" w:rsidR="008B7140" w:rsidRPr="002850F7" w:rsidRDefault="008B7140" w:rsidP="008B7140">
      <w:pPr>
        <w:jc w:val="center"/>
        <w:rPr>
          <w:rFonts w:ascii="Times New Roman" w:eastAsia="仿宋" w:hAnsi="Times New Roman" w:cs="Times New Roman"/>
        </w:rPr>
      </w:pPr>
      <w:r w:rsidRPr="002850F7">
        <w:rPr>
          <w:rFonts w:ascii="Times New Roman" w:eastAsia="仿宋" w:hAnsi="Times New Roman" w:cs="Times New Roman"/>
        </w:rPr>
        <w:t>2019.07.30</w:t>
      </w:r>
    </w:p>
    <w:p w14:paraId="00EF77F2" w14:textId="77777777" w:rsidR="008B7140" w:rsidRPr="002850F7" w:rsidRDefault="008B7140" w:rsidP="008B7140">
      <w:pPr>
        <w:rPr>
          <w:rFonts w:ascii="Times New Roman" w:eastAsia="仿宋" w:hAnsi="Times New Roman" w:cs="Times New Roman"/>
        </w:rPr>
      </w:pPr>
    </w:p>
    <w:p w14:paraId="7DD91E9B" w14:textId="77777777" w:rsidR="008B7140" w:rsidRPr="002850F7" w:rsidRDefault="001D31F1" w:rsidP="008B7140">
      <w:pPr>
        <w:rPr>
          <w:rFonts w:ascii="Times New Roman" w:eastAsia="仿宋" w:hAnsi="Times New Roman" w:cs="Times New Roman"/>
        </w:rPr>
      </w:pPr>
      <w:r w:rsidRPr="002850F7">
        <w:rPr>
          <w:rFonts w:ascii="Times New Roman" w:eastAsia="仿宋" w:hAnsi="Times New Roman" w:cs="Times New Roman"/>
        </w:rPr>
        <w:t>一、机械臂类</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230"/>
      </w:tblGrid>
      <w:tr w:rsidR="003A70BF" w:rsidRPr="002850F7" w14:paraId="4E3D4E1B" w14:textId="77777777" w:rsidTr="00A657ED">
        <w:trPr>
          <w:trHeight w:val="285"/>
        </w:trPr>
        <w:tc>
          <w:tcPr>
            <w:tcW w:w="1129" w:type="dxa"/>
            <w:shd w:val="clear" w:color="auto" w:fill="auto"/>
            <w:noWrap/>
            <w:vAlign w:val="bottom"/>
            <w:hideMark/>
          </w:tcPr>
          <w:p w14:paraId="0D781A26" w14:textId="77777777" w:rsidR="003A70BF" w:rsidRPr="001D31F1" w:rsidRDefault="003A70BF" w:rsidP="001D31F1">
            <w:pPr>
              <w:widowControl/>
              <w:jc w:val="left"/>
              <w:rPr>
                <w:rFonts w:ascii="Times New Roman" w:eastAsia="仿宋" w:hAnsi="Times New Roman" w:cs="Times New Roman"/>
                <w:color w:val="000000"/>
                <w:kern w:val="0"/>
                <w:sz w:val="22"/>
              </w:rPr>
            </w:pPr>
            <w:r w:rsidRPr="001D31F1">
              <w:rPr>
                <w:rFonts w:ascii="Times New Roman" w:eastAsia="仿宋" w:hAnsi="Times New Roman" w:cs="Times New Roman"/>
                <w:color w:val="000000"/>
                <w:kern w:val="0"/>
                <w:sz w:val="22"/>
              </w:rPr>
              <w:t>MOVEL</w:t>
            </w:r>
          </w:p>
        </w:tc>
        <w:tc>
          <w:tcPr>
            <w:tcW w:w="7230" w:type="dxa"/>
            <w:vMerge w:val="restart"/>
            <w:vAlign w:val="center"/>
          </w:tcPr>
          <w:p w14:paraId="538FC9CB" w14:textId="77777777" w:rsidR="0018388F" w:rsidRPr="002850F7" w:rsidRDefault="00FF0976" w:rsidP="000A03E3">
            <w:pPr>
              <w:widowControl/>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处理指令时，为此点生成</w:t>
            </w:r>
            <w:r w:rsidRPr="002850F7">
              <w:rPr>
                <w:rFonts w:ascii="Times New Roman" w:eastAsia="仿宋" w:hAnsi="Times New Roman" w:cs="Times New Roman"/>
                <w:color w:val="000000"/>
                <w:kern w:val="0"/>
                <w:sz w:val="22"/>
              </w:rPr>
              <w:t>segment</w:t>
            </w:r>
            <w:r w:rsidRPr="002850F7">
              <w:rPr>
                <w:rFonts w:ascii="Times New Roman" w:eastAsia="仿宋" w:hAnsi="Times New Roman" w:cs="Times New Roman"/>
                <w:color w:val="000000"/>
                <w:kern w:val="0"/>
                <w:sz w:val="22"/>
              </w:rPr>
              <w:t>内的序号，</w:t>
            </w:r>
            <w:r w:rsidR="003A70BF" w:rsidRPr="002850F7">
              <w:rPr>
                <w:rFonts w:ascii="Times New Roman" w:eastAsia="仿宋" w:hAnsi="Times New Roman" w:cs="Times New Roman"/>
                <w:color w:val="000000"/>
                <w:kern w:val="0"/>
                <w:sz w:val="22"/>
              </w:rPr>
              <w:t>将各数值或变量组合成为机械臂脚本指令并下发，监视此点的机械臂到位信号，</w:t>
            </w:r>
            <w:r w:rsidRPr="002850F7">
              <w:rPr>
                <w:rFonts w:ascii="Times New Roman" w:eastAsia="仿宋" w:hAnsi="Times New Roman" w:cs="Times New Roman"/>
                <w:color w:val="000000"/>
                <w:kern w:val="0"/>
                <w:sz w:val="22"/>
              </w:rPr>
              <w:t>若收到到位信号，则函数正常返回，若在超时时间后仍未收到到位信号，则返回错误，</w:t>
            </w:r>
            <w:proofErr w:type="spellStart"/>
            <w:r w:rsidRPr="002850F7">
              <w:rPr>
                <w:rFonts w:ascii="Times New Roman" w:eastAsia="仿宋" w:hAnsi="Times New Roman" w:cs="Times New Roman"/>
                <w:color w:val="000000"/>
                <w:kern w:val="0"/>
                <w:sz w:val="22"/>
              </w:rPr>
              <w:t>segment</w:t>
            </w:r>
            <w:proofErr w:type="spellEnd"/>
            <w:r w:rsidRPr="002850F7">
              <w:rPr>
                <w:rFonts w:ascii="Times New Roman" w:eastAsia="仿宋" w:hAnsi="Times New Roman" w:cs="Times New Roman"/>
                <w:color w:val="000000"/>
                <w:kern w:val="0"/>
                <w:sz w:val="22"/>
              </w:rPr>
              <w:t>序号和点序号。</w:t>
            </w:r>
          </w:p>
        </w:tc>
      </w:tr>
      <w:tr w:rsidR="003A70BF" w:rsidRPr="002850F7" w14:paraId="5C499A0F" w14:textId="77777777" w:rsidTr="001D31F1">
        <w:trPr>
          <w:trHeight w:val="285"/>
        </w:trPr>
        <w:tc>
          <w:tcPr>
            <w:tcW w:w="1129" w:type="dxa"/>
            <w:shd w:val="clear" w:color="auto" w:fill="auto"/>
            <w:noWrap/>
            <w:vAlign w:val="bottom"/>
            <w:hideMark/>
          </w:tcPr>
          <w:p w14:paraId="20EA4817" w14:textId="77777777" w:rsidR="003A70BF" w:rsidRPr="001D31F1" w:rsidRDefault="003A70BF" w:rsidP="001D31F1">
            <w:pPr>
              <w:widowControl/>
              <w:jc w:val="left"/>
              <w:rPr>
                <w:rFonts w:ascii="Times New Roman" w:eastAsia="仿宋" w:hAnsi="Times New Roman" w:cs="Times New Roman"/>
                <w:color w:val="000000"/>
                <w:kern w:val="0"/>
                <w:sz w:val="22"/>
              </w:rPr>
            </w:pPr>
            <w:r w:rsidRPr="001D31F1">
              <w:rPr>
                <w:rFonts w:ascii="Times New Roman" w:eastAsia="仿宋" w:hAnsi="Times New Roman" w:cs="Times New Roman"/>
                <w:color w:val="000000"/>
                <w:kern w:val="0"/>
                <w:sz w:val="22"/>
              </w:rPr>
              <w:t>MOVEJ</w:t>
            </w:r>
          </w:p>
        </w:tc>
        <w:tc>
          <w:tcPr>
            <w:tcW w:w="7230" w:type="dxa"/>
            <w:vMerge/>
          </w:tcPr>
          <w:p w14:paraId="56DC4B82" w14:textId="77777777" w:rsidR="003A70BF" w:rsidRPr="002850F7" w:rsidRDefault="003A70BF" w:rsidP="001D31F1">
            <w:pPr>
              <w:widowControl/>
              <w:jc w:val="left"/>
              <w:rPr>
                <w:rFonts w:ascii="Times New Roman" w:eastAsia="仿宋" w:hAnsi="Times New Roman" w:cs="Times New Roman"/>
                <w:color w:val="000000"/>
                <w:kern w:val="0"/>
                <w:sz w:val="22"/>
              </w:rPr>
            </w:pPr>
          </w:p>
        </w:tc>
      </w:tr>
      <w:tr w:rsidR="003A70BF" w:rsidRPr="002850F7" w14:paraId="7D267826" w14:textId="77777777" w:rsidTr="001D31F1">
        <w:trPr>
          <w:trHeight w:val="285"/>
        </w:trPr>
        <w:tc>
          <w:tcPr>
            <w:tcW w:w="1129" w:type="dxa"/>
            <w:shd w:val="clear" w:color="auto" w:fill="auto"/>
            <w:noWrap/>
            <w:vAlign w:val="bottom"/>
            <w:hideMark/>
          </w:tcPr>
          <w:p w14:paraId="0EA81781" w14:textId="77777777" w:rsidR="003A70BF" w:rsidRPr="001D31F1" w:rsidRDefault="003A70BF" w:rsidP="001D31F1">
            <w:pPr>
              <w:widowControl/>
              <w:jc w:val="left"/>
              <w:rPr>
                <w:rFonts w:ascii="Times New Roman" w:eastAsia="仿宋" w:hAnsi="Times New Roman" w:cs="Times New Roman"/>
                <w:color w:val="000000"/>
                <w:kern w:val="0"/>
                <w:sz w:val="22"/>
              </w:rPr>
            </w:pPr>
            <w:r w:rsidRPr="001D31F1">
              <w:rPr>
                <w:rFonts w:ascii="Times New Roman" w:eastAsia="仿宋" w:hAnsi="Times New Roman" w:cs="Times New Roman"/>
                <w:color w:val="000000"/>
                <w:kern w:val="0"/>
                <w:sz w:val="22"/>
              </w:rPr>
              <w:t>MOVEL1</w:t>
            </w:r>
          </w:p>
        </w:tc>
        <w:tc>
          <w:tcPr>
            <w:tcW w:w="7230" w:type="dxa"/>
            <w:vMerge/>
          </w:tcPr>
          <w:p w14:paraId="619A7279" w14:textId="77777777" w:rsidR="003A70BF" w:rsidRPr="002850F7" w:rsidRDefault="003A70BF" w:rsidP="001D31F1">
            <w:pPr>
              <w:widowControl/>
              <w:jc w:val="left"/>
              <w:rPr>
                <w:rFonts w:ascii="Times New Roman" w:eastAsia="仿宋" w:hAnsi="Times New Roman" w:cs="Times New Roman"/>
                <w:color w:val="000000"/>
                <w:kern w:val="0"/>
                <w:sz w:val="22"/>
              </w:rPr>
            </w:pPr>
          </w:p>
        </w:tc>
      </w:tr>
      <w:tr w:rsidR="003A70BF" w:rsidRPr="002850F7" w14:paraId="66A43A22" w14:textId="77777777" w:rsidTr="001D31F1">
        <w:trPr>
          <w:trHeight w:val="285"/>
        </w:trPr>
        <w:tc>
          <w:tcPr>
            <w:tcW w:w="1129" w:type="dxa"/>
            <w:shd w:val="clear" w:color="auto" w:fill="auto"/>
            <w:noWrap/>
            <w:vAlign w:val="bottom"/>
            <w:hideMark/>
          </w:tcPr>
          <w:p w14:paraId="47DC5519" w14:textId="77777777" w:rsidR="003A70BF" w:rsidRPr="001D31F1" w:rsidRDefault="003A70BF" w:rsidP="001D31F1">
            <w:pPr>
              <w:widowControl/>
              <w:jc w:val="left"/>
              <w:rPr>
                <w:rFonts w:ascii="Times New Roman" w:eastAsia="仿宋" w:hAnsi="Times New Roman" w:cs="Times New Roman"/>
                <w:color w:val="000000"/>
                <w:kern w:val="0"/>
                <w:sz w:val="22"/>
              </w:rPr>
            </w:pPr>
            <w:r w:rsidRPr="001D31F1">
              <w:rPr>
                <w:rFonts w:ascii="Times New Roman" w:eastAsia="仿宋" w:hAnsi="Times New Roman" w:cs="Times New Roman"/>
                <w:color w:val="000000"/>
                <w:kern w:val="0"/>
                <w:sz w:val="22"/>
              </w:rPr>
              <w:t>MOVEJ1</w:t>
            </w:r>
          </w:p>
        </w:tc>
        <w:tc>
          <w:tcPr>
            <w:tcW w:w="7230" w:type="dxa"/>
            <w:vMerge/>
          </w:tcPr>
          <w:p w14:paraId="6AB96D55" w14:textId="77777777" w:rsidR="003A70BF" w:rsidRPr="002850F7" w:rsidRDefault="003A70BF" w:rsidP="001D31F1">
            <w:pPr>
              <w:widowControl/>
              <w:jc w:val="left"/>
              <w:rPr>
                <w:rFonts w:ascii="Times New Roman" w:eastAsia="仿宋" w:hAnsi="Times New Roman" w:cs="Times New Roman"/>
                <w:color w:val="000000"/>
                <w:kern w:val="0"/>
                <w:sz w:val="22"/>
              </w:rPr>
            </w:pPr>
          </w:p>
        </w:tc>
      </w:tr>
      <w:tr w:rsidR="003A70BF" w:rsidRPr="002850F7" w14:paraId="5BC17661" w14:textId="77777777" w:rsidTr="001D31F1">
        <w:trPr>
          <w:trHeight w:val="285"/>
        </w:trPr>
        <w:tc>
          <w:tcPr>
            <w:tcW w:w="1129" w:type="dxa"/>
            <w:shd w:val="clear" w:color="auto" w:fill="auto"/>
            <w:noWrap/>
            <w:vAlign w:val="bottom"/>
            <w:hideMark/>
          </w:tcPr>
          <w:p w14:paraId="4557058A" w14:textId="77777777" w:rsidR="003A70BF" w:rsidRPr="001D31F1" w:rsidRDefault="003A70BF" w:rsidP="001D31F1">
            <w:pPr>
              <w:widowControl/>
              <w:jc w:val="left"/>
              <w:rPr>
                <w:rFonts w:ascii="Times New Roman" w:eastAsia="仿宋" w:hAnsi="Times New Roman" w:cs="Times New Roman"/>
                <w:color w:val="000000"/>
                <w:kern w:val="0"/>
                <w:sz w:val="22"/>
              </w:rPr>
            </w:pPr>
            <w:r w:rsidRPr="001D31F1">
              <w:rPr>
                <w:rFonts w:ascii="Times New Roman" w:eastAsia="仿宋" w:hAnsi="Times New Roman" w:cs="Times New Roman"/>
                <w:color w:val="000000"/>
                <w:kern w:val="0"/>
                <w:sz w:val="22"/>
              </w:rPr>
              <w:t>MOVEL2</w:t>
            </w:r>
          </w:p>
        </w:tc>
        <w:tc>
          <w:tcPr>
            <w:tcW w:w="7230" w:type="dxa"/>
            <w:vMerge/>
          </w:tcPr>
          <w:p w14:paraId="367C5B25" w14:textId="77777777" w:rsidR="003A70BF" w:rsidRPr="002850F7" w:rsidRDefault="003A70BF" w:rsidP="001D31F1">
            <w:pPr>
              <w:widowControl/>
              <w:jc w:val="left"/>
              <w:rPr>
                <w:rFonts w:ascii="Times New Roman" w:eastAsia="仿宋" w:hAnsi="Times New Roman" w:cs="Times New Roman"/>
                <w:color w:val="000000"/>
                <w:kern w:val="0"/>
                <w:sz w:val="22"/>
              </w:rPr>
            </w:pPr>
          </w:p>
        </w:tc>
      </w:tr>
      <w:tr w:rsidR="003A70BF" w:rsidRPr="002850F7" w14:paraId="577D86AF" w14:textId="77777777" w:rsidTr="001D31F1">
        <w:trPr>
          <w:trHeight w:val="285"/>
        </w:trPr>
        <w:tc>
          <w:tcPr>
            <w:tcW w:w="1129" w:type="dxa"/>
            <w:shd w:val="clear" w:color="auto" w:fill="auto"/>
            <w:noWrap/>
            <w:vAlign w:val="bottom"/>
            <w:hideMark/>
          </w:tcPr>
          <w:p w14:paraId="27E73C35" w14:textId="77777777" w:rsidR="003A70BF" w:rsidRPr="001D31F1" w:rsidRDefault="003A70BF" w:rsidP="001D31F1">
            <w:pPr>
              <w:widowControl/>
              <w:jc w:val="left"/>
              <w:rPr>
                <w:rFonts w:ascii="Times New Roman" w:eastAsia="仿宋" w:hAnsi="Times New Roman" w:cs="Times New Roman"/>
                <w:color w:val="000000"/>
                <w:kern w:val="0"/>
                <w:sz w:val="22"/>
              </w:rPr>
            </w:pPr>
            <w:r w:rsidRPr="001D31F1">
              <w:rPr>
                <w:rFonts w:ascii="Times New Roman" w:eastAsia="仿宋" w:hAnsi="Times New Roman" w:cs="Times New Roman"/>
                <w:color w:val="000000"/>
                <w:kern w:val="0"/>
                <w:sz w:val="22"/>
              </w:rPr>
              <w:t>MOVEJ2</w:t>
            </w:r>
          </w:p>
        </w:tc>
        <w:tc>
          <w:tcPr>
            <w:tcW w:w="7230" w:type="dxa"/>
            <w:vMerge/>
          </w:tcPr>
          <w:p w14:paraId="6CFD9657" w14:textId="77777777" w:rsidR="003A70BF" w:rsidRPr="002850F7" w:rsidRDefault="003A70BF" w:rsidP="001D31F1">
            <w:pPr>
              <w:widowControl/>
              <w:jc w:val="left"/>
              <w:rPr>
                <w:rFonts w:ascii="Times New Roman" w:eastAsia="仿宋" w:hAnsi="Times New Roman" w:cs="Times New Roman"/>
                <w:color w:val="000000"/>
                <w:kern w:val="0"/>
                <w:sz w:val="22"/>
              </w:rPr>
            </w:pPr>
          </w:p>
        </w:tc>
      </w:tr>
      <w:tr w:rsidR="003A70BF" w:rsidRPr="002850F7" w14:paraId="0FDEE79B" w14:textId="77777777" w:rsidTr="00FF21FB">
        <w:trPr>
          <w:trHeight w:val="285"/>
        </w:trPr>
        <w:tc>
          <w:tcPr>
            <w:tcW w:w="1129" w:type="dxa"/>
            <w:shd w:val="clear" w:color="auto" w:fill="auto"/>
            <w:noWrap/>
            <w:vAlign w:val="bottom"/>
            <w:hideMark/>
          </w:tcPr>
          <w:p w14:paraId="05A4C3D1" w14:textId="77777777" w:rsidR="003A70BF" w:rsidRPr="001D31F1" w:rsidRDefault="003A70BF" w:rsidP="001D31F1">
            <w:pPr>
              <w:widowControl/>
              <w:jc w:val="left"/>
              <w:rPr>
                <w:rFonts w:ascii="Times New Roman" w:eastAsia="仿宋" w:hAnsi="Times New Roman" w:cs="Times New Roman"/>
                <w:color w:val="000000"/>
                <w:kern w:val="0"/>
                <w:sz w:val="22"/>
              </w:rPr>
            </w:pPr>
            <w:r w:rsidRPr="001D31F1">
              <w:rPr>
                <w:rFonts w:ascii="Times New Roman" w:eastAsia="仿宋" w:hAnsi="Times New Roman" w:cs="Times New Roman"/>
                <w:color w:val="000000"/>
                <w:kern w:val="0"/>
                <w:sz w:val="22"/>
              </w:rPr>
              <w:t>MOVEJ3</w:t>
            </w:r>
          </w:p>
        </w:tc>
        <w:tc>
          <w:tcPr>
            <w:tcW w:w="7230" w:type="dxa"/>
            <w:vMerge/>
            <w:shd w:val="clear" w:color="000000" w:fill="A9D08E"/>
          </w:tcPr>
          <w:p w14:paraId="1CF8CD0B" w14:textId="77777777" w:rsidR="003A70BF" w:rsidRPr="002850F7" w:rsidRDefault="003A70BF" w:rsidP="001D31F1">
            <w:pPr>
              <w:widowControl/>
              <w:jc w:val="left"/>
              <w:rPr>
                <w:rFonts w:ascii="Times New Roman" w:eastAsia="仿宋" w:hAnsi="Times New Roman" w:cs="Times New Roman"/>
                <w:color w:val="000000"/>
                <w:kern w:val="0"/>
                <w:sz w:val="22"/>
              </w:rPr>
            </w:pPr>
          </w:p>
        </w:tc>
      </w:tr>
    </w:tbl>
    <w:p w14:paraId="7567D928" w14:textId="77777777" w:rsidR="001D31F1" w:rsidRPr="002850F7" w:rsidRDefault="001D31F1" w:rsidP="008B7140">
      <w:pPr>
        <w:rPr>
          <w:rFonts w:ascii="Times New Roman" w:eastAsia="仿宋" w:hAnsi="Times New Roman" w:cs="Times New Roman"/>
        </w:rPr>
      </w:pPr>
    </w:p>
    <w:p w14:paraId="2C02C80C" w14:textId="77777777" w:rsidR="008C1EAC" w:rsidRPr="002850F7" w:rsidRDefault="008C1EAC" w:rsidP="008B7140">
      <w:pPr>
        <w:rPr>
          <w:rFonts w:ascii="Times New Roman" w:eastAsia="仿宋" w:hAnsi="Times New Roman" w:cs="Times New Roman"/>
        </w:rPr>
      </w:pPr>
      <w:r w:rsidRPr="002850F7">
        <w:rPr>
          <w:rFonts w:ascii="Times New Roman" w:eastAsia="仿宋" w:hAnsi="Times New Roman" w:cs="Times New Roman"/>
        </w:rPr>
        <w:t>变量类型：</w:t>
      </w:r>
    </w:p>
    <w:p w14:paraId="01C13939" w14:textId="77777777" w:rsidR="006D0ACE" w:rsidRPr="002850F7" w:rsidRDefault="006D0ACE" w:rsidP="006D0ACE">
      <w:pPr>
        <w:rPr>
          <w:rFonts w:ascii="Times New Roman" w:eastAsia="仿宋" w:hAnsi="Times New Roman" w:cs="Times New Roman"/>
        </w:rPr>
      </w:pPr>
      <w:proofErr w:type="spellStart"/>
      <w:r w:rsidRPr="002850F7">
        <w:rPr>
          <w:rFonts w:ascii="Times New Roman" w:eastAsia="仿宋" w:hAnsi="Times New Roman" w:cs="Times New Roman"/>
        </w:rPr>
        <w:t>var_PP_varname</w:t>
      </w:r>
      <w:proofErr w:type="spellEnd"/>
      <w:r w:rsidRPr="002850F7">
        <w:rPr>
          <w:rFonts w:ascii="Times New Roman" w:eastAsia="仿宋" w:hAnsi="Times New Roman" w:cs="Times New Roman"/>
        </w:rPr>
        <w:t>表示以位姿形式描述的路点，输入变量，包括</w:t>
      </w:r>
      <w:r w:rsidRPr="002850F7">
        <w:rPr>
          <w:rFonts w:ascii="Times New Roman" w:eastAsia="仿宋" w:hAnsi="Times New Roman" w:cs="Times New Roman"/>
        </w:rPr>
        <w:t>X,Y,Z,RX,RY,RZ</w:t>
      </w:r>
      <w:r w:rsidRPr="002850F7">
        <w:rPr>
          <w:rFonts w:ascii="Times New Roman" w:eastAsia="仿宋" w:hAnsi="Times New Roman" w:cs="Times New Roman"/>
        </w:rPr>
        <w:t>，为位姿类型，内置数据类型为</w:t>
      </w:r>
      <w:r w:rsidRPr="002850F7">
        <w:rPr>
          <w:rFonts w:ascii="Times New Roman" w:eastAsia="仿宋" w:hAnsi="Times New Roman" w:cs="Times New Roman"/>
        </w:rPr>
        <w:t>double[6]</w:t>
      </w:r>
    </w:p>
    <w:p w14:paraId="6CBCF068" w14:textId="77777777" w:rsidR="006D0ACE" w:rsidRPr="002850F7" w:rsidRDefault="006D0ACE" w:rsidP="006D0ACE">
      <w:pPr>
        <w:rPr>
          <w:rFonts w:ascii="Times New Roman" w:eastAsia="仿宋" w:hAnsi="Times New Roman" w:cs="Times New Roman"/>
        </w:rPr>
      </w:pPr>
      <w:proofErr w:type="spellStart"/>
      <w:r w:rsidRPr="002850F7">
        <w:rPr>
          <w:rFonts w:ascii="Times New Roman" w:eastAsia="仿宋" w:hAnsi="Times New Roman" w:cs="Times New Roman"/>
        </w:rPr>
        <w:t>var_TCP_varname</w:t>
      </w:r>
      <w:proofErr w:type="spellEnd"/>
      <w:r w:rsidRPr="002850F7">
        <w:rPr>
          <w:rFonts w:ascii="Times New Roman" w:eastAsia="仿宋" w:hAnsi="Times New Roman" w:cs="Times New Roman"/>
        </w:rPr>
        <w:t>表示以位姿形式描述的</w:t>
      </w:r>
      <w:r w:rsidRPr="002850F7">
        <w:rPr>
          <w:rFonts w:ascii="Times New Roman" w:eastAsia="仿宋" w:hAnsi="Times New Roman" w:cs="Times New Roman"/>
        </w:rPr>
        <w:t>TCP</w:t>
      </w:r>
      <w:r w:rsidRPr="002850F7">
        <w:rPr>
          <w:rFonts w:ascii="Times New Roman" w:eastAsia="仿宋" w:hAnsi="Times New Roman" w:cs="Times New Roman"/>
        </w:rPr>
        <w:t>，输入变量，包括</w:t>
      </w:r>
      <w:r w:rsidRPr="002850F7">
        <w:rPr>
          <w:rFonts w:ascii="Times New Roman" w:eastAsia="仿宋" w:hAnsi="Times New Roman" w:cs="Times New Roman"/>
        </w:rPr>
        <w:t>X,Y,Z,RX,RY,RZ</w:t>
      </w:r>
      <w:r w:rsidRPr="002850F7">
        <w:rPr>
          <w:rFonts w:ascii="Times New Roman" w:eastAsia="仿宋" w:hAnsi="Times New Roman" w:cs="Times New Roman"/>
        </w:rPr>
        <w:t>，为</w:t>
      </w:r>
      <w:r w:rsidRPr="002850F7">
        <w:rPr>
          <w:rFonts w:ascii="Times New Roman" w:eastAsia="仿宋" w:hAnsi="Times New Roman" w:cs="Times New Roman"/>
        </w:rPr>
        <w:t>TCP</w:t>
      </w:r>
      <w:r w:rsidRPr="002850F7">
        <w:rPr>
          <w:rFonts w:ascii="Times New Roman" w:eastAsia="仿宋" w:hAnsi="Times New Roman" w:cs="Times New Roman"/>
        </w:rPr>
        <w:t>类型，内置数据类型为</w:t>
      </w:r>
      <w:r w:rsidRPr="002850F7">
        <w:rPr>
          <w:rFonts w:ascii="Times New Roman" w:eastAsia="仿宋" w:hAnsi="Times New Roman" w:cs="Times New Roman"/>
        </w:rPr>
        <w:t>double[6]</w:t>
      </w:r>
    </w:p>
    <w:p w14:paraId="275FC889" w14:textId="77777777" w:rsidR="008C1EAC" w:rsidRPr="002850F7" w:rsidRDefault="006D0ACE" w:rsidP="006D0ACE">
      <w:pPr>
        <w:rPr>
          <w:rFonts w:ascii="Times New Roman" w:eastAsia="仿宋" w:hAnsi="Times New Roman" w:cs="Times New Roman"/>
        </w:rPr>
      </w:pPr>
      <w:proofErr w:type="spellStart"/>
      <w:r w:rsidRPr="002850F7">
        <w:rPr>
          <w:rFonts w:ascii="Times New Roman" w:eastAsia="仿宋" w:hAnsi="Times New Roman" w:cs="Times New Roman"/>
        </w:rPr>
        <w:t>var_Joint_varname</w:t>
      </w:r>
      <w:proofErr w:type="spellEnd"/>
      <w:r w:rsidRPr="002850F7">
        <w:rPr>
          <w:rFonts w:ascii="Times New Roman" w:eastAsia="仿宋" w:hAnsi="Times New Roman" w:cs="Times New Roman"/>
        </w:rPr>
        <w:t>表示以关节形式描述的路点，输入变量，包括</w:t>
      </w:r>
      <w:r w:rsidRPr="002850F7">
        <w:rPr>
          <w:rFonts w:ascii="Times New Roman" w:eastAsia="仿宋" w:hAnsi="Times New Roman" w:cs="Times New Roman"/>
        </w:rPr>
        <w:t>J1,J2,J3,J4,J5,J6</w:t>
      </w:r>
      <w:r w:rsidRPr="002850F7">
        <w:rPr>
          <w:rFonts w:ascii="Times New Roman" w:eastAsia="仿宋" w:hAnsi="Times New Roman" w:cs="Times New Roman"/>
        </w:rPr>
        <w:t>，为关节类型，内置数据类型为</w:t>
      </w:r>
      <w:r w:rsidRPr="002850F7">
        <w:rPr>
          <w:rFonts w:ascii="Times New Roman" w:eastAsia="仿宋" w:hAnsi="Times New Roman" w:cs="Times New Roman"/>
        </w:rPr>
        <w:t>double[6]</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5784"/>
      </w:tblGrid>
      <w:tr w:rsidR="00944612" w:rsidRPr="002850F7" w14:paraId="1B009CDA" w14:textId="77777777" w:rsidTr="00944612">
        <w:trPr>
          <w:trHeight w:val="2244"/>
        </w:trPr>
        <w:tc>
          <w:tcPr>
            <w:tcW w:w="1129" w:type="dxa"/>
            <w:shd w:val="clear" w:color="auto" w:fill="auto"/>
            <w:noWrap/>
            <w:vAlign w:val="center"/>
            <w:hideMark/>
          </w:tcPr>
          <w:p w14:paraId="209CF8D4" w14:textId="77777777" w:rsidR="00944612" w:rsidRPr="005D4514" w:rsidRDefault="00944612" w:rsidP="00944612">
            <w:pPr>
              <w:widowControl/>
              <w:jc w:val="center"/>
              <w:rPr>
                <w:rFonts w:ascii="Times New Roman" w:eastAsia="等线" w:hAnsi="Times New Roman" w:cs="Times New Roman"/>
                <w:color w:val="000000"/>
                <w:sz w:val="22"/>
              </w:rPr>
            </w:pPr>
            <w:r w:rsidRPr="005D4514">
              <w:rPr>
                <w:rFonts w:ascii="Times New Roman" w:eastAsia="等线" w:hAnsi="Times New Roman" w:cs="Times New Roman"/>
                <w:color w:val="000000"/>
                <w:sz w:val="22"/>
              </w:rPr>
              <w:t>GETMAPOS</w:t>
            </w:r>
          </w:p>
        </w:tc>
        <w:tc>
          <w:tcPr>
            <w:tcW w:w="7230" w:type="dxa"/>
            <w:vAlign w:val="center"/>
          </w:tcPr>
          <w:p w14:paraId="41029450" w14:textId="77777777" w:rsidR="00944612" w:rsidRPr="002850F7" w:rsidRDefault="00944612" w:rsidP="00B502B8">
            <w:pPr>
              <w:widowControl/>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获取机械臂当前位置，</w:t>
            </w:r>
            <w:r>
              <w:rPr>
                <w:rFonts w:ascii="Times New Roman" w:eastAsia="仿宋" w:hAnsi="Times New Roman" w:cs="Times New Roman" w:hint="eastAsia"/>
                <w:color w:val="000000"/>
                <w:kern w:val="0"/>
                <w:sz w:val="22"/>
              </w:rPr>
              <w:t>I</w:t>
            </w:r>
            <w:r>
              <w:rPr>
                <w:rFonts w:ascii="Times New Roman" w:eastAsia="仿宋" w:hAnsi="Times New Roman" w:cs="Times New Roman"/>
                <w:color w:val="000000"/>
                <w:kern w:val="0"/>
                <w:sz w:val="22"/>
              </w:rPr>
              <w:t>D</w:t>
            </w:r>
            <w:r>
              <w:rPr>
                <w:rFonts w:ascii="Times New Roman" w:eastAsia="仿宋" w:hAnsi="Times New Roman" w:cs="Times New Roman" w:hint="eastAsia"/>
                <w:color w:val="000000"/>
                <w:kern w:val="0"/>
                <w:sz w:val="22"/>
              </w:rPr>
              <w:t>代表需要获取位置的机械臂，</w:t>
            </w:r>
            <w:r>
              <w:rPr>
                <w:rFonts w:ascii="Times New Roman" w:eastAsia="仿宋" w:hAnsi="Times New Roman" w:cs="Times New Roman" w:hint="eastAsia"/>
                <w:color w:val="000000"/>
                <w:kern w:val="0"/>
                <w:sz w:val="22"/>
              </w:rPr>
              <w:t>I</w:t>
            </w:r>
            <w:r>
              <w:rPr>
                <w:rFonts w:ascii="Times New Roman" w:eastAsia="仿宋" w:hAnsi="Times New Roman" w:cs="Times New Roman"/>
                <w:color w:val="000000"/>
                <w:kern w:val="0"/>
                <w:sz w:val="22"/>
              </w:rPr>
              <w:t>D=1</w:t>
            </w:r>
            <w:r>
              <w:rPr>
                <w:rFonts w:ascii="Times New Roman" w:eastAsia="仿宋" w:hAnsi="Times New Roman" w:cs="Times New Roman" w:hint="eastAsia"/>
                <w:color w:val="000000"/>
                <w:kern w:val="0"/>
                <w:sz w:val="22"/>
              </w:rPr>
              <w:t>是主臂，</w:t>
            </w:r>
            <w:r>
              <w:rPr>
                <w:rFonts w:ascii="Times New Roman" w:eastAsia="仿宋" w:hAnsi="Times New Roman" w:cs="Times New Roman" w:hint="eastAsia"/>
                <w:color w:val="000000"/>
                <w:kern w:val="0"/>
                <w:sz w:val="22"/>
              </w:rPr>
              <w:t>I</w:t>
            </w:r>
            <w:r>
              <w:rPr>
                <w:rFonts w:ascii="Times New Roman" w:eastAsia="仿宋" w:hAnsi="Times New Roman" w:cs="Times New Roman"/>
                <w:color w:val="000000"/>
                <w:kern w:val="0"/>
                <w:sz w:val="22"/>
              </w:rPr>
              <w:t>D=2</w:t>
            </w:r>
            <w:r>
              <w:rPr>
                <w:rFonts w:ascii="Times New Roman" w:eastAsia="仿宋" w:hAnsi="Times New Roman" w:cs="Times New Roman" w:hint="eastAsia"/>
                <w:color w:val="000000"/>
                <w:kern w:val="0"/>
                <w:sz w:val="22"/>
              </w:rPr>
              <w:t>是从臂，获取的位姿数据写入</w:t>
            </w:r>
            <w:proofErr w:type="spellStart"/>
            <w:r w:rsidRPr="00944612">
              <w:rPr>
                <w:rFonts w:ascii="Times New Roman" w:eastAsia="仿宋" w:hAnsi="Times New Roman" w:cs="Times New Roman"/>
                <w:color w:val="000000"/>
                <w:kern w:val="0"/>
                <w:sz w:val="22"/>
              </w:rPr>
              <w:t>var_PP_varname</w:t>
            </w:r>
            <w:proofErr w:type="spellEnd"/>
            <w:r>
              <w:rPr>
                <w:rFonts w:ascii="Times New Roman" w:eastAsia="仿宋" w:hAnsi="Times New Roman" w:cs="Times New Roman" w:hint="eastAsia"/>
                <w:color w:val="000000"/>
                <w:kern w:val="0"/>
                <w:sz w:val="22"/>
              </w:rPr>
              <w:t>变量，获取的关节角写入</w:t>
            </w:r>
            <w:proofErr w:type="spellStart"/>
            <w:r w:rsidRPr="00944612">
              <w:rPr>
                <w:rFonts w:ascii="Times New Roman" w:eastAsia="仿宋" w:hAnsi="Times New Roman" w:cs="Times New Roman"/>
                <w:color w:val="000000"/>
                <w:kern w:val="0"/>
                <w:sz w:val="22"/>
              </w:rPr>
              <w:t>var_Joint_varname</w:t>
            </w:r>
            <w:proofErr w:type="spellEnd"/>
            <w:r>
              <w:rPr>
                <w:rFonts w:ascii="Times New Roman" w:eastAsia="仿宋" w:hAnsi="Times New Roman" w:cs="Times New Roman" w:hint="eastAsia"/>
                <w:color w:val="000000"/>
                <w:kern w:val="0"/>
                <w:sz w:val="22"/>
              </w:rPr>
              <w:t>变量，注意：</w:t>
            </w:r>
            <w:proofErr w:type="spellStart"/>
            <w:r w:rsidRPr="00944612">
              <w:rPr>
                <w:rFonts w:ascii="Times New Roman" w:eastAsia="仿宋" w:hAnsi="Times New Roman" w:cs="Times New Roman"/>
                <w:color w:val="000000"/>
                <w:kern w:val="0"/>
                <w:sz w:val="22"/>
              </w:rPr>
              <w:t>var_PP_varname</w:t>
            </w:r>
            <w:proofErr w:type="spellEnd"/>
            <w:r>
              <w:rPr>
                <w:rFonts w:ascii="Times New Roman" w:eastAsia="仿宋" w:hAnsi="Times New Roman" w:cs="Times New Roman" w:hint="eastAsia"/>
                <w:color w:val="000000"/>
                <w:kern w:val="0"/>
                <w:sz w:val="22"/>
              </w:rPr>
              <w:t>是机械臂位姿在</w:t>
            </w:r>
            <w:proofErr w:type="spellStart"/>
            <w:r w:rsidRPr="00944612">
              <w:rPr>
                <w:rFonts w:ascii="Times New Roman" w:eastAsia="仿宋" w:hAnsi="Times New Roman" w:cs="Times New Roman"/>
                <w:color w:val="000000"/>
                <w:kern w:val="0"/>
                <w:sz w:val="22"/>
              </w:rPr>
              <w:t>var_TCP_varname</w:t>
            </w:r>
            <w:proofErr w:type="spellEnd"/>
            <w:r>
              <w:rPr>
                <w:rFonts w:ascii="Times New Roman" w:eastAsia="仿宋" w:hAnsi="Times New Roman" w:cs="Times New Roman" w:hint="eastAsia"/>
                <w:color w:val="000000"/>
                <w:kern w:val="0"/>
                <w:sz w:val="22"/>
              </w:rPr>
              <w:t>工具坐标系下的描述</w:t>
            </w:r>
          </w:p>
        </w:tc>
      </w:tr>
      <w:tr w:rsidR="003D6DE2" w:rsidRPr="002850F7" w14:paraId="2C59DF63" w14:textId="77777777" w:rsidTr="00944612">
        <w:trPr>
          <w:trHeight w:val="2244"/>
        </w:trPr>
        <w:tc>
          <w:tcPr>
            <w:tcW w:w="1129" w:type="dxa"/>
            <w:shd w:val="clear" w:color="auto" w:fill="auto"/>
            <w:noWrap/>
            <w:vAlign w:val="center"/>
          </w:tcPr>
          <w:p w14:paraId="018E1E3B" w14:textId="77777777" w:rsidR="003D6DE2" w:rsidRPr="005D4514" w:rsidRDefault="00D63B5C" w:rsidP="00944612">
            <w:pPr>
              <w:widowControl/>
              <w:jc w:val="center"/>
              <w:rPr>
                <w:rFonts w:ascii="Times New Roman" w:eastAsia="等线" w:hAnsi="Times New Roman" w:cs="Times New Roman"/>
                <w:color w:val="000000"/>
                <w:sz w:val="22"/>
              </w:rPr>
            </w:pPr>
            <w:r w:rsidRPr="00D63B5C">
              <w:rPr>
                <w:rFonts w:ascii="Times New Roman" w:eastAsia="等线" w:hAnsi="Times New Roman" w:cs="Times New Roman"/>
                <w:color w:val="000000"/>
                <w:sz w:val="22"/>
              </w:rPr>
              <w:t>MOVEL</w:t>
            </w:r>
            <w:r>
              <w:rPr>
                <w:rFonts w:ascii="Times New Roman" w:eastAsia="等线" w:hAnsi="Times New Roman" w:cs="Times New Roman"/>
                <w:color w:val="000000"/>
                <w:sz w:val="22"/>
              </w:rPr>
              <w:t>2</w:t>
            </w:r>
            <w:r w:rsidRPr="00D63B5C">
              <w:rPr>
                <w:rFonts w:ascii="Times New Roman" w:eastAsia="等线" w:hAnsi="Times New Roman" w:cs="Times New Roman"/>
                <w:color w:val="000000"/>
                <w:sz w:val="22"/>
              </w:rPr>
              <w:t>_WAITSIGNAL</w:t>
            </w:r>
          </w:p>
        </w:tc>
        <w:tc>
          <w:tcPr>
            <w:tcW w:w="7230" w:type="dxa"/>
            <w:vAlign w:val="center"/>
          </w:tcPr>
          <w:p w14:paraId="442A7867" w14:textId="479091C9" w:rsidR="003D6DE2" w:rsidRDefault="00D63B5C" w:rsidP="00B502B8">
            <w:pPr>
              <w:widowControl/>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处理指令时，前半部分与</w:t>
            </w:r>
            <w:r>
              <w:rPr>
                <w:rFonts w:ascii="Times New Roman" w:eastAsia="仿宋" w:hAnsi="Times New Roman" w:cs="Times New Roman" w:hint="eastAsia"/>
                <w:color w:val="000000"/>
                <w:kern w:val="0"/>
                <w:sz w:val="22"/>
              </w:rPr>
              <w:t>M</w:t>
            </w:r>
            <w:r>
              <w:rPr>
                <w:rFonts w:ascii="Times New Roman" w:eastAsia="仿宋" w:hAnsi="Times New Roman" w:cs="Times New Roman"/>
                <w:color w:val="000000"/>
                <w:kern w:val="0"/>
                <w:sz w:val="22"/>
              </w:rPr>
              <w:t>OVEL2</w:t>
            </w:r>
            <w:r>
              <w:rPr>
                <w:rFonts w:ascii="Times New Roman" w:eastAsia="仿宋" w:hAnsi="Times New Roman" w:cs="Times New Roman" w:hint="eastAsia"/>
                <w:color w:val="000000"/>
                <w:kern w:val="0"/>
                <w:sz w:val="22"/>
              </w:rPr>
              <w:t>相同，</w:t>
            </w:r>
            <w:r w:rsidR="004646F1">
              <w:rPr>
                <w:rFonts w:ascii="Times New Roman" w:eastAsia="仿宋" w:hAnsi="Times New Roman" w:cs="Times New Roman" w:hint="eastAsia"/>
                <w:color w:val="000000"/>
                <w:kern w:val="0"/>
                <w:sz w:val="22"/>
              </w:rPr>
              <w:t>同时读取“</w:t>
            </w:r>
            <w:proofErr w:type="spellStart"/>
            <w:r w:rsidR="004646F1">
              <w:rPr>
                <w:rFonts w:ascii="Times New Roman" w:eastAsia="仿宋" w:hAnsi="Times New Roman" w:cs="Times New Roman" w:hint="eastAsia"/>
                <w:color w:val="000000"/>
                <w:kern w:val="0"/>
                <w:sz w:val="22"/>
              </w:rPr>
              <w:t>S</w:t>
            </w:r>
            <w:r w:rsidR="004646F1">
              <w:rPr>
                <w:rFonts w:ascii="Times New Roman" w:eastAsia="仿宋" w:hAnsi="Times New Roman" w:cs="Times New Roman"/>
                <w:color w:val="000000"/>
                <w:kern w:val="0"/>
                <w:sz w:val="22"/>
              </w:rPr>
              <w:t>ignalDevice</w:t>
            </w:r>
            <w:proofErr w:type="spellEnd"/>
            <w:r w:rsidR="004646F1">
              <w:rPr>
                <w:rFonts w:ascii="Times New Roman" w:eastAsia="仿宋" w:hAnsi="Times New Roman" w:cs="Times New Roman" w:hint="eastAsia"/>
                <w:color w:val="000000"/>
                <w:kern w:val="0"/>
                <w:sz w:val="22"/>
              </w:rPr>
              <w:t>”的遥信数据，读取点位为</w:t>
            </w:r>
            <w:proofErr w:type="spellStart"/>
            <w:r w:rsidR="004646F1">
              <w:rPr>
                <w:rFonts w:ascii="Times New Roman" w:eastAsia="仿宋" w:hAnsi="Times New Roman" w:cs="Times New Roman" w:hint="eastAsia"/>
                <w:color w:val="000000"/>
                <w:kern w:val="0"/>
                <w:sz w:val="22"/>
              </w:rPr>
              <w:t>SignalSeq</w:t>
            </w:r>
            <w:proofErr w:type="spellEnd"/>
            <w:r w:rsidR="004646F1">
              <w:rPr>
                <w:rFonts w:ascii="Times New Roman" w:eastAsia="仿宋" w:hAnsi="Times New Roman" w:cs="Times New Roman" w:hint="eastAsia"/>
                <w:color w:val="000000"/>
                <w:kern w:val="0"/>
                <w:sz w:val="22"/>
              </w:rPr>
              <w:t>，当判断读取数值</w:t>
            </w:r>
            <w:r w:rsidR="004646F1">
              <w:rPr>
                <w:rFonts w:ascii="Times New Roman" w:eastAsia="仿宋" w:hAnsi="Times New Roman" w:cs="Times New Roman" w:hint="eastAsia"/>
                <w:color w:val="000000"/>
                <w:kern w:val="0"/>
                <w:sz w:val="22"/>
              </w:rPr>
              <w:t>=</w:t>
            </w:r>
            <w:proofErr w:type="spellStart"/>
            <w:r w:rsidR="004646F1">
              <w:rPr>
                <w:rFonts w:ascii="Times New Roman" w:eastAsia="仿宋" w:hAnsi="Times New Roman" w:cs="Times New Roman"/>
                <w:color w:val="000000"/>
                <w:kern w:val="0"/>
                <w:sz w:val="22"/>
              </w:rPr>
              <w:t>SignalValue</w:t>
            </w:r>
            <w:proofErr w:type="spellEnd"/>
            <w:r w:rsidR="004646F1">
              <w:rPr>
                <w:rFonts w:ascii="Times New Roman" w:eastAsia="仿宋" w:hAnsi="Times New Roman" w:cs="Times New Roman" w:hint="eastAsia"/>
                <w:color w:val="000000"/>
                <w:kern w:val="0"/>
                <w:sz w:val="22"/>
              </w:rPr>
              <w:t>时，停止</w:t>
            </w:r>
            <w:r w:rsidR="000E42C4">
              <w:rPr>
                <w:rFonts w:ascii="Times New Roman" w:eastAsia="仿宋" w:hAnsi="Times New Roman" w:cs="Times New Roman" w:hint="eastAsia"/>
                <w:color w:val="000000"/>
                <w:kern w:val="0"/>
                <w:sz w:val="22"/>
              </w:rPr>
              <w:t>机械臂的运动，检测到机械臂停止后，指令结束。</w:t>
            </w:r>
          </w:p>
        </w:tc>
      </w:tr>
    </w:tbl>
    <w:p w14:paraId="0EDBA159" w14:textId="77777777" w:rsidR="006931BE" w:rsidRPr="002850F7" w:rsidRDefault="006931BE" w:rsidP="006D0ACE">
      <w:pPr>
        <w:rPr>
          <w:rFonts w:ascii="Times New Roman" w:eastAsia="仿宋" w:hAnsi="Times New Roman" w:cs="Times New Roman"/>
        </w:rPr>
      </w:pPr>
    </w:p>
    <w:p w14:paraId="1AC998A5" w14:textId="77777777" w:rsidR="006931BE" w:rsidRPr="002850F7" w:rsidRDefault="006931BE" w:rsidP="006D0ACE">
      <w:pPr>
        <w:rPr>
          <w:rFonts w:ascii="Times New Roman" w:eastAsia="仿宋" w:hAnsi="Times New Roman" w:cs="Times New Roman"/>
        </w:rPr>
      </w:pPr>
      <w:r w:rsidRPr="002850F7">
        <w:rPr>
          <w:rFonts w:ascii="Times New Roman" w:eastAsia="仿宋" w:hAnsi="Times New Roman" w:cs="Times New Roman"/>
        </w:rPr>
        <w:t>二、滑台控制类</w:t>
      </w:r>
    </w:p>
    <w:p w14:paraId="42F1A617" w14:textId="77777777" w:rsidR="006931BE" w:rsidRDefault="006931BE" w:rsidP="006931BE">
      <w:pPr>
        <w:widowControl/>
        <w:rPr>
          <w:rFonts w:ascii="Times New Roman" w:eastAsia="仿宋" w:hAnsi="Times New Roman" w:cs="Times New Roman"/>
          <w:color w:val="000000"/>
          <w:kern w:val="0"/>
          <w:szCs w:val="21"/>
        </w:rPr>
      </w:pPr>
      <w:r w:rsidRPr="006931BE">
        <w:rPr>
          <w:rFonts w:ascii="Times New Roman" w:eastAsia="仿宋" w:hAnsi="Times New Roman" w:cs="Times New Roman"/>
          <w:color w:val="000000"/>
          <w:kern w:val="0"/>
          <w:szCs w:val="21"/>
        </w:rPr>
        <w:t>SLIDERGOHOME</w:t>
      </w:r>
      <w:r w:rsidRPr="002850F7">
        <w:rPr>
          <w:rFonts w:ascii="Times New Roman" w:eastAsia="仿宋" w:hAnsi="Times New Roman" w:cs="Times New Roman"/>
          <w:color w:val="000000"/>
          <w:kern w:val="0"/>
          <w:szCs w:val="21"/>
        </w:rPr>
        <w:t xml:space="preserve">   </w:t>
      </w:r>
      <w:r w:rsidRPr="002850F7">
        <w:rPr>
          <w:rFonts w:ascii="Times New Roman" w:eastAsia="仿宋" w:hAnsi="Times New Roman" w:cs="Times New Roman"/>
          <w:color w:val="000000"/>
          <w:kern w:val="0"/>
          <w:szCs w:val="21"/>
        </w:rPr>
        <w:t>发送滑台回零指令，并等待到位信号后返回</w:t>
      </w:r>
      <w:r w:rsidR="00CC3773">
        <w:rPr>
          <w:rFonts w:ascii="Times New Roman" w:eastAsia="仿宋" w:hAnsi="Times New Roman" w:cs="Times New Roman" w:hint="eastAsia"/>
          <w:color w:val="000000"/>
          <w:kern w:val="0"/>
          <w:szCs w:val="21"/>
        </w:rPr>
        <w:t>，参照《滑台</w:t>
      </w:r>
      <w:r w:rsidR="00CC3773">
        <w:rPr>
          <w:rFonts w:ascii="Times New Roman" w:eastAsia="仿宋" w:hAnsi="Times New Roman" w:cs="Times New Roman" w:hint="eastAsia"/>
          <w:color w:val="000000"/>
          <w:kern w:val="0"/>
          <w:szCs w:val="21"/>
        </w:rPr>
        <w:t>R</w:t>
      </w:r>
      <w:r w:rsidR="00CC3773">
        <w:rPr>
          <w:rFonts w:ascii="Times New Roman" w:eastAsia="仿宋" w:hAnsi="Times New Roman" w:cs="Times New Roman"/>
          <w:color w:val="000000"/>
          <w:kern w:val="0"/>
          <w:szCs w:val="21"/>
        </w:rPr>
        <w:t>OS</w:t>
      </w:r>
      <w:r w:rsidR="00CC3773">
        <w:rPr>
          <w:rFonts w:ascii="Times New Roman" w:eastAsia="仿宋" w:hAnsi="Times New Roman" w:cs="Times New Roman" w:hint="eastAsia"/>
          <w:color w:val="000000"/>
          <w:kern w:val="0"/>
          <w:szCs w:val="21"/>
        </w:rPr>
        <w:t>控制节点软件接口说明书》，向两个滑台同时发布回零指令</w:t>
      </w:r>
    </w:p>
    <w:tbl>
      <w:tblPr>
        <w:tblW w:w="8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20"/>
        <w:gridCol w:w="1670"/>
        <w:gridCol w:w="920"/>
        <w:gridCol w:w="995"/>
        <w:gridCol w:w="920"/>
        <w:gridCol w:w="1670"/>
        <w:gridCol w:w="931"/>
      </w:tblGrid>
      <w:tr w:rsidR="008D481D" w14:paraId="3E12E8A4" w14:textId="77777777" w:rsidTr="008D481D">
        <w:trPr>
          <w:trHeight w:val="300"/>
        </w:trPr>
        <w:tc>
          <w:tcPr>
            <w:tcW w:w="1220" w:type="dxa"/>
            <w:noWrap/>
            <w:tcMar>
              <w:top w:w="10" w:type="dxa"/>
              <w:left w:w="10" w:type="dxa"/>
              <w:right w:w="10" w:type="dxa"/>
            </w:tcMar>
            <w:vAlign w:val="center"/>
          </w:tcPr>
          <w:p w14:paraId="4B7DAA61"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数据名称</w:t>
            </w:r>
          </w:p>
        </w:tc>
        <w:tc>
          <w:tcPr>
            <w:tcW w:w="1670" w:type="dxa"/>
            <w:noWrap/>
            <w:tcMar>
              <w:top w:w="10" w:type="dxa"/>
              <w:left w:w="10" w:type="dxa"/>
              <w:right w:w="10" w:type="dxa"/>
            </w:tcMar>
            <w:vAlign w:val="center"/>
          </w:tcPr>
          <w:p w14:paraId="2EFE25E7"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所属话题名称</w:t>
            </w:r>
          </w:p>
        </w:tc>
        <w:tc>
          <w:tcPr>
            <w:tcW w:w="920" w:type="dxa"/>
            <w:noWrap/>
            <w:tcMar>
              <w:top w:w="10" w:type="dxa"/>
              <w:left w:w="10" w:type="dxa"/>
              <w:right w:w="10" w:type="dxa"/>
            </w:tcMar>
            <w:vAlign w:val="center"/>
          </w:tcPr>
          <w:p w14:paraId="6700E083"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序号 : "seq"</w:t>
            </w:r>
          </w:p>
        </w:tc>
        <w:tc>
          <w:tcPr>
            <w:tcW w:w="995" w:type="dxa"/>
            <w:noWrap/>
            <w:tcMar>
              <w:top w:w="10" w:type="dxa"/>
              <w:left w:w="10" w:type="dxa"/>
              <w:right w:w="10" w:type="dxa"/>
            </w:tcMar>
            <w:vAlign w:val="center"/>
          </w:tcPr>
          <w:p w14:paraId="27B1FA60"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类型 : "type"</w:t>
            </w:r>
          </w:p>
        </w:tc>
        <w:tc>
          <w:tcPr>
            <w:tcW w:w="920" w:type="dxa"/>
            <w:noWrap/>
            <w:tcMar>
              <w:top w:w="10" w:type="dxa"/>
              <w:left w:w="10" w:type="dxa"/>
              <w:right w:w="10" w:type="dxa"/>
            </w:tcMar>
            <w:vAlign w:val="center"/>
          </w:tcPr>
          <w:p w14:paraId="71DF0738"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值 : "value"</w:t>
            </w:r>
          </w:p>
        </w:tc>
        <w:tc>
          <w:tcPr>
            <w:tcW w:w="1670" w:type="dxa"/>
            <w:noWrap/>
            <w:tcMar>
              <w:top w:w="10" w:type="dxa"/>
              <w:left w:w="10" w:type="dxa"/>
              <w:right w:w="10" w:type="dxa"/>
            </w:tcMar>
            <w:vAlign w:val="center"/>
          </w:tcPr>
          <w:p w14:paraId="1424E117"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名称(可选) : "name"</w:t>
            </w:r>
          </w:p>
        </w:tc>
        <w:tc>
          <w:tcPr>
            <w:tcW w:w="931" w:type="dxa"/>
            <w:noWrap/>
            <w:tcMar>
              <w:top w:w="10" w:type="dxa"/>
              <w:left w:w="10" w:type="dxa"/>
              <w:right w:w="10" w:type="dxa"/>
            </w:tcMar>
            <w:vAlign w:val="center"/>
          </w:tcPr>
          <w:p w14:paraId="65DBD8A4"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数据说明</w:t>
            </w:r>
          </w:p>
        </w:tc>
      </w:tr>
      <w:tr w:rsidR="008D481D" w14:paraId="2D2ED831" w14:textId="77777777" w:rsidTr="008D481D">
        <w:trPr>
          <w:trHeight w:val="600"/>
        </w:trPr>
        <w:tc>
          <w:tcPr>
            <w:tcW w:w="1220" w:type="dxa"/>
            <w:noWrap/>
            <w:tcMar>
              <w:top w:w="10" w:type="dxa"/>
              <w:left w:w="10" w:type="dxa"/>
              <w:right w:w="10" w:type="dxa"/>
            </w:tcMar>
            <w:vAlign w:val="center"/>
          </w:tcPr>
          <w:p w14:paraId="7673A5FB"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垂直滑台回零控制</w:t>
            </w:r>
          </w:p>
        </w:tc>
        <w:tc>
          <w:tcPr>
            <w:tcW w:w="1670" w:type="dxa"/>
            <w:noWrap/>
            <w:tcMar>
              <w:top w:w="10" w:type="dxa"/>
              <w:left w:w="10" w:type="dxa"/>
              <w:right w:w="10" w:type="dxa"/>
            </w:tcMar>
            <w:vAlign w:val="center"/>
          </w:tcPr>
          <w:p w14:paraId="4DB3762F"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cmd</w:t>
            </w:r>
            <w:proofErr w:type="spellEnd"/>
          </w:p>
        </w:tc>
        <w:tc>
          <w:tcPr>
            <w:tcW w:w="920" w:type="dxa"/>
            <w:noWrap/>
            <w:tcMar>
              <w:top w:w="10" w:type="dxa"/>
              <w:left w:w="10" w:type="dxa"/>
              <w:right w:w="10" w:type="dxa"/>
            </w:tcMar>
            <w:vAlign w:val="center"/>
          </w:tcPr>
          <w:p w14:paraId="78C9C768"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4</w:t>
            </w:r>
          </w:p>
        </w:tc>
        <w:tc>
          <w:tcPr>
            <w:tcW w:w="995" w:type="dxa"/>
            <w:noWrap/>
            <w:tcMar>
              <w:top w:w="10" w:type="dxa"/>
              <w:left w:w="10" w:type="dxa"/>
              <w:right w:w="10" w:type="dxa"/>
            </w:tcMar>
            <w:vAlign w:val="center"/>
          </w:tcPr>
          <w:p w14:paraId="6FF3D4EB"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uint</w:t>
            </w:r>
            <w:proofErr w:type="spellEnd"/>
            <w:r>
              <w:rPr>
                <w:rFonts w:ascii="宋体" w:eastAsia="宋体" w:hAnsi="宋体" w:cs="宋体" w:hint="eastAsia"/>
                <w:color w:val="000000"/>
                <w:kern w:val="0"/>
                <w:sz w:val="15"/>
                <w:szCs w:val="15"/>
                <w:lang w:bidi="ar"/>
              </w:rPr>
              <w:t>"</w:t>
            </w:r>
          </w:p>
        </w:tc>
        <w:tc>
          <w:tcPr>
            <w:tcW w:w="920" w:type="dxa"/>
            <w:noWrap/>
            <w:tcMar>
              <w:top w:w="10" w:type="dxa"/>
              <w:left w:w="10" w:type="dxa"/>
              <w:right w:w="10" w:type="dxa"/>
            </w:tcMar>
            <w:vAlign w:val="center"/>
          </w:tcPr>
          <w:p w14:paraId="783C2A30"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w:t>
            </w:r>
          </w:p>
        </w:tc>
        <w:tc>
          <w:tcPr>
            <w:tcW w:w="1670" w:type="dxa"/>
            <w:noWrap/>
            <w:tcMar>
              <w:top w:w="10" w:type="dxa"/>
              <w:left w:w="10" w:type="dxa"/>
              <w:right w:w="10" w:type="dxa"/>
            </w:tcMar>
            <w:vAlign w:val="center"/>
          </w:tcPr>
          <w:p w14:paraId="372B6627"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VerSliderHomming</w:t>
            </w:r>
            <w:proofErr w:type="spellEnd"/>
            <w:r>
              <w:rPr>
                <w:rFonts w:ascii="宋体" w:eastAsia="宋体" w:hAnsi="宋体" w:cs="宋体" w:hint="eastAsia"/>
                <w:color w:val="000000"/>
                <w:kern w:val="0"/>
                <w:sz w:val="15"/>
                <w:szCs w:val="15"/>
                <w:lang w:bidi="ar"/>
              </w:rPr>
              <w:t>"</w:t>
            </w:r>
          </w:p>
        </w:tc>
        <w:tc>
          <w:tcPr>
            <w:tcW w:w="931" w:type="dxa"/>
            <w:tcMar>
              <w:top w:w="10" w:type="dxa"/>
              <w:left w:w="10" w:type="dxa"/>
              <w:right w:w="10" w:type="dxa"/>
            </w:tcMar>
            <w:vAlign w:val="center"/>
          </w:tcPr>
          <w:p w14:paraId="16FAC39B" w14:textId="77777777" w:rsidR="008D481D" w:rsidRDefault="008D481D" w:rsidP="00456867">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垂直滑台回零控制</w:t>
            </w:r>
            <w:r>
              <w:rPr>
                <w:rFonts w:ascii="宋体" w:eastAsia="宋体" w:hAnsi="宋体" w:cs="宋体" w:hint="eastAsia"/>
                <w:color w:val="000000"/>
                <w:kern w:val="0"/>
                <w:sz w:val="15"/>
                <w:szCs w:val="15"/>
                <w:lang w:bidi="ar"/>
              </w:rPr>
              <w:br/>
              <w:t>* 此参数无具</w:t>
            </w:r>
            <w:r>
              <w:rPr>
                <w:rFonts w:ascii="宋体" w:eastAsia="宋体" w:hAnsi="宋体" w:cs="宋体" w:hint="eastAsia"/>
                <w:color w:val="000000"/>
                <w:kern w:val="0"/>
                <w:sz w:val="15"/>
                <w:szCs w:val="15"/>
                <w:lang w:bidi="ar"/>
              </w:rPr>
              <w:lastRenderedPageBreak/>
              <w:t>体意义，默认为0</w:t>
            </w:r>
          </w:p>
        </w:tc>
      </w:tr>
      <w:tr w:rsidR="008D481D" w14:paraId="355B9C79" w14:textId="77777777" w:rsidTr="008D481D">
        <w:trPr>
          <w:trHeight w:val="600"/>
        </w:trPr>
        <w:tc>
          <w:tcPr>
            <w:tcW w:w="1220" w:type="dxa"/>
            <w:noWrap/>
            <w:tcMar>
              <w:top w:w="10" w:type="dxa"/>
              <w:left w:w="10" w:type="dxa"/>
              <w:right w:w="10" w:type="dxa"/>
            </w:tcMar>
            <w:vAlign w:val="center"/>
          </w:tcPr>
          <w:p w14:paraId="7928A331"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lastRenderedPageBreak/>
              <w:t>水平滑台回零控制</w:t>
            </w:r>
          </w:p>
        </w:tc>
        <w:tc>
          <w:tcPr>
            <w:tcW w:w="1670" w:type="dxa"/>
            <w:noWrap/>
            <w:tcMar>
              <w:top w:w="10" w:type="dxa"/>
              <w:left w:w="10" w:type="dxa"/>
              <w:right w:w="10" w:type="dxa"/>
            </w:tcMar>
            <w:vAlign w:val="center"/>
          </w:tcPr>
          <w:p w14:paraId="27099560"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cmd</w:t>
            </w:r>
            <w:proofErr w:type="spellEnd"/>
          </w:p>
        </w:tc>
        <w:tc>
          <w:tcPr>
            <w:tcW w:w="920" w:type="dxa"/>
            <w:noWrap/>
            <w:tcMar>
              <w:top w:w="10" w:type="dxa"/>
              <w:left w:w="10" w:type="dxa"/>
              <w:right w:w="10" w:type="dxa"/>
            </w:tcMar>
            <w:vAlign w:val="center"/>
          </w:tcPr>
          <w:p w14:paraId="35B4400B"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4</w:t>
            </w:r>
          </w:p>
        </w:tc>
        <w:tc>
          <w:tcPr>
            <w:tcW w:w="995" w:type="dxa"/>
            <w:noWrap/>
            <w:tcMar>
              <w:top w:w="10" w:type="dxa"/>
              <w:left w:w="10" w:type="dxa"/>
              <w:right w:w="10" w:type="dxa"/>
            </w:tcMar>
            <w:vAlign w:val="center"/>
          </w:tcPr>
          <w:p w14:paraId="5F09BA5D"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uint</w:t>
            </w:r>
            <w:proofErr w:type="spellEnd"/>
            <w:r>
              <w:rPr>
                <w:rFonts w:ascii="宋体" w:eastAsia="宋体" w:hAnsi="宋体" w:cs="宋体" w:hint="eastAsia"/>
                <w:color w:val="000000"/>
                <w:kern w:val="0"/>
                <w:sz w:val="15"/>
                <w:szCs w:val="15"/>
                <w:lang w:bidi="ar"/>
              </w:rPr>
              <w:t>"</w:t>
            </w:r>
          </w:p>
        </w:tc>
        <w:tc>
          <w:tcPr>
            <w:tcW w:w="920" w:type="dxa"/>
            <w:noWrap/>
            <w:tcMar>
              <w:top w:w="10" w:type="dxa"/>
              <w:left w:w="10" w:type="dxa"/>
              <w:right w:w="10" w:type="dxa"/>
            </w:tcMar>
            <w:vAlign w:val="center"/>
          </w:tcPr>
          <w:p w14:paraId="133F6FDC"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w:t>
            </w:r>
          </w:p>
        </w:tc>
        <w:tc>
          <w:tcPr>
            <w:tcW w:w="1670" w:type="dxa"/>
            <w:noWrap/>
            <w:tcMar>
              <w:top w:w="10" w:type="dxa"/>
              <w:left w:w="10" w:type="dxa"/>
              <w:right w:w="10" w:type="dxa"/>
            </w:tcMar>
            <w:vAlign w:val="center"/>
          </w:tcPr>
          <w:p w14:paraId="03B2F7E2"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HorSliderHomming</w:t>
            </w:r>
            <w:proofErr w:type="spellEnd"/>
            <w:r>
              <w:rPr>
                <w:rFonts w:ascii="宋体" w:eastAsia="宋体" w:hAnsi="宋体" w:cs="宋体" w:hint="eastAsia"/>
                <w:color w:val="000000"/>
                <w:kern w:val="0"/>
                <w:sz w:val="15"/>
                <w:szCs w:val="15"/>
                <w:lang w:bidi="ar"/>
              </w:rPr>
              <w:t>"</w:t>
            </w:r>
          </w:p>
        </w:tc>
        <w:tc>
          <w:tcPr>
            <w:tcW w:w="931" w:type="dxa"/>
            <w:tcMar>
              <w:top w:w="10" w:type="dxa"/>
              <w:left w:w="10" w:type="dxa"/>
              <w:right w:w="10" w:type="dxa"/>
            </w:tcMar>
            <w:vAlign w:val="center"/>
          </w:tcPr>
          <w:p w14:paraId="03DC4BFB" w14:textId="77777777" w:rsidR="008D481D" w:rsidRDefault="008D481D" w:rsidP="00456867">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水平滑台回零控制</w:t>
            </w:r>
            <w:r>
              <w:rPr>
                <w:rFonts w:ascii="宋体" w:eastAsia="宋体" w:hAnsi="宋体" w:cs="宋体" w:hint="eastAsia"/>
                <w:color w:val="000000"/>
                <w:kern w:val="0"/>
                <w:sz w:val="15"/>
                <w:szCs w:val="15"/>
                <w:lang w:bidi="ar"/>
              </w:rPr>
              <w:br/>
              <w:t>* 此参数无具体意义，默认为0</w:t>
            </w:r>
          </w:p>
        </w:tc>
      </w:tr>
    </w:tbl>
    <w:p w14:paraId="168EA1F4" w14:textId="77777777" w:rsidR="00CC3773" w:rsidRDefault="008D481D" w:rsidP="006931BE">
      <w:pPr>
        <w:widowControl/>
        <w:rPr>
          <w:rFonts w:ascii="Times New Roman" w:eastAsia="仿宋" w:hAnsi="Times New Roman" w:cs="Times New Roman"/>
          <w:color w:val="000000"/>
          <w:kern w:val="0"/>
          <w:szCs w:val="21"/>
        </w:rPr>
      </w:pPr>
      <w:r>
        <w:rPr>
          <w:rFonts w:ascii="Times New Roman" w:eastAsia="仿宋" w:hAnsi="Times New Roman" w:cs="Times New Roman" w:hint="eastAsia"/>
          <w:color w:val="000000"/>
          <w:kern w:val="0"/>
          <w:szCs w:val="21"/>
        </w:rPr>
        <w:t>延时</w:t>
      </w:r>
      <w:r>
        <w:rPr>
          <w:rFonts w:ascii="Times New Roman" w:eastAsia="仿宋" w:hAnsi="Times New Roman" w:cs="Times New Roman" w:hint="eastAsia"/>
          <w:color w:val="000000"/>
          <w:kern w:val="0"/>
          <w:szCs w:val="21"/>
        </w:rPr>
        <w:t>0</w:t>
      </w:r>
      <w:r>
        <w:rPr>
          <w:rFonts w:ascii="Times New Roman" w:eastAsia="仿宋" w:hAnsi="Times New Roman" w:cs="Times New Roman"/>
          <w:color w:val="000000"/>
          <w:kern w:val="0"/>
          <w:szCs w:val="21"/>
        </w:rPr>
        <w:t>.5</w:t>
      </w:r>
      <w:r>
        <w:rPr>
          <w:rFonts w:ascii="Times New Roman" w:eastAsia="仿宋" w:hAnsi="Times New Roman" w:cs="Times New Roman" w:hint="eastAsia"/>
          <w:color w:val="000000"/>
          <w:kern w:val="0"/>
          <w:szCs w:val="21"/>
        </w:rPr>
        <w:t>s</w:t>
      </w:r>
      <w:r>
        <w:rPr>
          <w:rFonts w:ascii="Times New Roman" w:eastAsia="仿宋" w:hAnsi="Times New Roman" w:cs="Times New Roman" w:hint="eastAsia"/>
          <w:color w:val="000000"/>
          <w:kern w:val="0"/>
          <w:szCs w:val="21"/>
        </w:rPr>
        <w:t>后，开始轮询如下参数，</w:t>
      </w:r>
    </w:p>
    <w:tbl>
      <w:tblPr>
        <w:tblW w:w="8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9"/>
        <w:gridCol w:w="1595"/>
        <w:gridCol w:w="860"/>
        <w:gridCol w:w="930"/>
        <w:gridCol w:w="860"/>
        <w:gridCol w:w="1595"/>
        <w:gridCol w:w="1370"/>
      </w:tblGrid>
      <w:tr w:rsidR="008D481D" w14:paraId="448855B2" w14:textId="77777777" w:rsidTr="008D481D">
        <w:trPr>
          <w:trHeight w:val="300"/>
        </w:trPr>
        <w:tc>
          <w:tcPr>
            <w:tcW w:w="1419" w:type="dxa"/>
            <w:noWrap/>
            <w:tcMar>
              <w:top w:w="10" w:type="dxa"/>
              <w:left w:w="10" w:type="dxa"/>
              <w:right w:w="10" w:type="dxa"/>
            </w:tcMar>
            <w:vAlign w:val="center"/>
          </w:tcPr>
          <w:p w14:paraId="78E7D8DE"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数据名称</w:t>
            </w:r>
          </w:p>
        </w:tc>
        <w:tc>
          <w:tcPr>
            <w:tcW w:w="1595" w:type="dxa"/>
            <w:noWrap/>
            <w:tcMar>
              <w:top w:w="10" w:type="dxa"/>
              <w:left w:w="10" w:type="dxa"/>
              <w:right w:w="10" w:type="dxa"/>
            </w:tcMar>
            <w:vAlign w:val="center"/>
          </w:tcPr>
          <w:p w14:paraId="7177A492"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所属话题名称</w:t>
            </w:r>
          </w:p>
        </w:tc>
        <w:tc>
          <w:tcPr>
            <w:tcW w:w="860" w:type="dxa"/>
            <w:noWrap/>
            <w:tcMar>
              <w:top w:w="10" w:type="dxa"/>
              <w:left w:w="10" w:type="dxa"/>
              <w:right w:w="10" w:type="dxa"/>
            </w:tcMar>
            <w:vAlign w:val="center"/>
          </w:tcPr>
          <w:p w14:paraId="15F172D9"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序号 : "seq"</w:t>
            </w:r>
          </w:p>
        </w:tc>
        <w:tc>
          <w:tcPr>
            <w:tcW w:w="930" w:type="dxa"/>
            <w:noWrap/>
            <w:tcMar>
              <w:top w:w="10" w:type="dxa"/>
              <w:left w:w="10" w:type="dxa"/>
              <w:right w:w="10" w:type="dxa"/>
            </w:tcMar>
            <w:vAlign w:val="center"/>
          </w:tcPr>
          <w:p w14:paraId="6ACFA168"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类型 : "type"</w:t>
            </w:r>
          </w:p>
        </w:tc>
        <w:tc>
          <w:tcPr>
            <w:tcW w:w="860" w:type="dxa"/>
            <w:noWrap/>
            <w:tcMar>
              <w:top w:w="10" w:type="dxa"/>
              <w:left w:w="10" w:type="dxa"/>
              <w:right w:w="10" w:type="dxa"/>
            </w:tcMar>
            <w:vAlign w:val="center"/>
          </w:tcPr>
          <w:p w14:paraId="3A7003EC"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值 : "value"</w:t>
            </w:r>
          </w:p>
        </w:tc>
        <w:tc>
          <w:tcPr>
            <w:tcW w:w="1595" w:type="dxa"/>
            <w:noWrap/>
            <w:tcMar>
              <w:top w:w="10" w:type="dxa"/>
              <w:left w:w="10" w:type="dxa"/>
              <w:right w:w="10" w:type="dxa"/>
            </w:tcMar>
            <w:vAlign w:val="center"/>
          </w:tcPr>
          <w:p w14:paraId="7653595C"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名称(可选) : "name"</w:t>
            </w:r>
          </w:p>
        </w:tc>
        <w:tc>
          <w:tcPr>
            <w:tcW w:w="1370" w:type="dxa"/>
            <w:noWrap/>
            <w:tcMar>
              <w:top w:w="10" w:type="dxa"/>
              <w:left w:w="10" w:type="dxa"/>
              <w:right w:w="10" w:type="dxa"/>
            </w:tcMar>
            <w:vAlign w:val="center"/>
          </w:tcPr>
          <w:p w14:paraId="76981C73"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数据说明</w:t>
            </w:r>
          </w:p>
        </w:tc>
      </w:tr>
      <w:tr w:rsidR="008D481D" w14:paraId="3D579788" w14:textId="77777777" w:rsidTr="008D481D">
        <w:trPr>
          <w:trHeight w:val="900"/>
        </w:trPr>
        <w:tc>
          <w:tcPr>
            <w:tcW w:w="1419" w:type="dxa"/>
            <w:noWrap/>
            <w:tcMar>
              <w:top w:w="10" w:type="dxa"/>
              <w:left w:w="10" w:type="dxa"/>
              <w:right w:w="10" w:type="dxa"/>
            </w:tcMar>
            <w:vAlign w:val="center"/>
          </w:tcPr>
          <w:p w14:paraId="3D4C797D"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水平滑台零位到位信号</w:t>
            </w:r>
          </w:p>
        </w:tc>
        <w:tc>
          <w:tcPr>
            <w:tcW w:w="1595" w:type="dxa"/>
            <w:noWrap/>
            <w:tcMar>
              <w:top w:w="10" w:type="dxa"/>
              <w:left w:w="10" w:type="dxa"/>
              <w:right w:w="10" w:type="dxa"/>
            </w:tcMar>
            <w:vAlign w:val="center"/>
          </w:tcPr>
          <w:p w14:paraId="39DD727F"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yx</w:t>
            </w:r>
            <w:proofErr w:type="spellEnd"/>
          </w:p>
        </w:tc>
        <w:tc>
          <w:tcPr>
            <w:tcW w:w="860" w:type="dxa"/>
            <w:noWrap/>
            <w:tcMar>
              <w:top w:w="10" w:type="dxa"/>
              <w:left w:w="10" w:type="dxa"/>
              <w:right w:w="10" w:type="dxa"/>
            </w:tcMar>
            <w:vAlign w:val="center"/>
          </w:tcPr>
          <w:p w14:paraId="7F7E53EA"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2</w:t>
            </w:r>
          </w:p>
        </w:tc>
        <w:tc>
          <w:tcPr>
            <w:tcW w:w="930" w:type="dxa"/>
            <w:noWrap/>
            <w:tcMar>
              <w:top w:w="10" w:type="dxa"/>
              <w:left w:w="10" w:type="dxa"/>
              <w:right w:w="10" w:type="dxa"/>
            </w:tcMar>
            <w:vAlign w:val="center"/>
          </w:tcPr>
          <w:p w14:paraId="2C6639C9"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uint</w:t>
            </w:r>
            <w:proofErr w:type="spellEnd"/>
            <w:r>
              <w:rPr>
                <w:rFonts w:ascii="宋体" w:eastAsia="宋体" w:hAnsi="宋体" w:cs="宋体" w:hint="eastAsia"/>
                <w:color w:val="000000"/>
                <w:kern w:val="0"/>
                <w:sz w:val="15"/>
                <w:szCs w:val="15"/>
                <w:lang w:bidi="ar"/>
              </w:rPr>
              <w:t>"</w:t>
            </w:r>
          </w:p>
        </w:tc>
        <w:tc>
          <w:tcPr>
            <w:tcW w:w="860" w:type="dxa"/>
            <w:noWrap/>
            <w:tcMar>
              <w:top w:w="10" w:type="dxa"/>
              <w:left w:w="10" w:type="dxa"/>
              <w:right w:w="10" w:type="dxa"/>
            </w:tcMar>
            <w:vAlign w:val="center"/>
          </w:tcPr>
          <w:p w14:paraId="68C39E92"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w:t>
            </w:r>
          </w:p>
        </w:tc>
        <w:tc>
          <w:tcPr>
            <w:tcW w:w="1595" w:type="dxa"/>
            <w:noWrap/>
            <w:tcMar>
              <w:top w:w="10" w:type="dxa"/>
              <w:left w:w="10" w:type="dxa"/>
              <w:right w:w="10" w:type="dxa"/>
            </w:tcMar>
            <w:vAlign w:val="center"/>
          </w:tcPr>
          <w:p w14:paraId="33A73CFA"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HorHommingFlg</w:t>
            </w:r>
            <w:proofErr w:type="spellEnd"/>
            <w:r>
              <w:rPr>
                <w:rFonts w:ascii="宋体" w:eastAsia="宋体" w:hAnsi="宋体" w:cs="宋体" w:hint="eastAsia"/>
                <w:color w:val="000000"/>
                <w:kern w:val="0"/>
                <w:sz w:val="15"/>
                <w:szCs w:val="15"/>
                <w:lang w:bidi="ar"/>
              </w:rPr>
              <w:t>"</w:t>
            </w:r>
          </w:p>
        </w:tc>
        <w:tc>
          <w:tcPr>
            <w:tcW w:w="1370" w:type="dxa"/>
            <w:tcMar>
              <w:top w:w="10" w:type="dxa"/>
              <w:left w:w="10" w:type="dxa"/>
              <w:right w:w="10" w:type="dxa"/>
            </w:tcMar>
            <w:vAlign w:val="center"/>
          </w:tcPr>
          <w:p w14:paraId="31DB18EA" w14:textId="77777777" w:rsidR="008D481D" w:rsidRDefault="008D481D" w:rsidP="00456867">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水平滑台零位到位信号</w:t>
            </w:r>
            <w:r>
              <w:rPr>
                <w:rFonts w:ascii="宋体" w:eastAsia="宋体" w:hAnsi="宋体" w:cs="宋体" w:hint="eastAsia"/>
                <w:color w:val="000000"/>
                <w:kern w:val="0"/>
                <w:sz w:val="15"/>
                <w:szCs w:val="15"/>
                <w:lang w:bidi="ar"/>
              </w:rPr>
              <w:br/>
              <w:t>00：未到位</w:t>
            </w:r>
            <w:r>
              <w:rPr>
                <w:rFonts w:ascii="宋体" w:eastAsia="宋体" w:hAnsi="宋体" w:cs="宋体" w:hint="eastAsia"/>
                <w:color w:val="000000"/>
                <w:kern w:val="0"/>
                <w:sz w:val="15"/>
                <w:szCs w:val="15"/>
                <w:lang w:bidi="ar"/>
              </w:rPr>
              <w:br/>
              <w:t>01：已到位</w:t>
            </w:r>
          </w:p>
        </w:tc>
      </w:tr>
      <w:tr w:rsidR="008D481D" w14:paraId="7934BB6C" w14:textId="77777777" w:rsidTr="008D481D">
        <w:trPr>
          <w:trHeight w:val="900"/>
        </w:trPr>
        <w:tc>
          <w:tcPr>
            <w:tcW w:w="1419" w:type="dxa"/>
            <w:noWrap/>
            <w:tcMar>
              <w:top w:w="10" w:type="dxa"/>
              <w:left w:w="10" w:type="dxa"/>
              <w:right w:w="10" w:type="dxa"/>
            </w:tcMar>
            <w:vAlign w:val="center"/>
          </w:tcPr>
          <w:p w14:paraId="645D2408"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垂直滑台零位到位信号</w:t>
            </w:r>
          </w:p>
        </w:tc>
        <w:tc>
          <w:tcPr>
            <w:tcW w:w="1595" w:type="dxa"/>
            <w:noWrap/>
            <w:tcMar>
              <w:top w:w="10" w:type="dxa"/>
              <w:left w:w="10" w:type="dxa"/>
              <w:right w:w="10" w:type="dxa"/>
            </w:tcMar>
            <w:vAlign w:val="center"/>
          </w:tcPr>
          <w:p w14:paraId="643C28C3"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yx</w:t>
            </w:r>
            <w:proofErr w:type="spellEnd"/>
          </w:p>
        </w:tc>
        <w:tc>
          <w:tcPr>
            <w:tcW w:w="860" w:type="dxa"/>
            <w:noWrap/>
            <w:tcMar>
              <w:top w:w="10" w:type="dxa"/>
              <w:left w:w="10" w:type="dxa"/>
              <w:right w:w="10" w:type="dxa"/>
            </w:tcMar>
            <w:vAlign w:val="center"/>
          </w:tcPr>
          <w:p w14:paraId="72F4A338"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8</w:t>
            </w:r>
          </w:p>
        </w:tc>
        <w:tc>
          <w:tcPr>
            <w:tcW w:w="930" w:type="dxa"/>
            <w:noWrap/>
            <w:tcMar>
              <w:top w:w="10" w:type="dxa"/>
              <w:left w:w="10" w:type="dxa"/>
              <w:right w:w="10" w:type="dxa"/>
            </w:tcMar>
            <w:vAlign w:val="center"/>
          </w:tcPr>
          <w:p w14:paraId="2E268824"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uint</w:t>
            </w:r>
            <w:proofErr w:type="spellEnd"/>
            <w:r>
              <w:rPr>
                <w:rFonts w:ascii="宋体" w:eastAsia="宋体" w:hAnsi="宋体" w:cs="宋体" w:hint="eastAsia"/>
                <w:color w:val="000000"/>
                <w:kern w:val="0"/>
                <w:sz w:val="15"/>
                <w:szCs w:val="15"/>
                <w:lang w:bidi="ar"/>
              </w:rPr>
              <w:t>"</w:t>
            </w:r>
          </w:p>
        </w:tc>
        <w:tc>
          <w:tcPr>
            <w:tcW w:w="860" w:type="dxa"/>
            <w:noWrap/>
            <w:tcMar>
              <w:top w:w="10" w:type="dxa"/>
              <w:left w:w="10" w:type="dxa"/>
              <w:right w:w="10" w:type="dxa"/>
            </w:tcMar>
            <w:vAlign w:val="center"/>
          </w:tcPr>
          <w:p w14:paraId="17419D08"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w:t>
            </w:r>
          </w:p>
        </w:tc>
        <w:tc>
          <w:tcPr>
            <w:tcW w:w="1595" w:type="dxa"/>
            <w:noWrap/>
            <w:tcMar>
              <w:top w:w="10" w:type="dxa"/>
              <w:left w:w="10" w:type="dxa"/>
              <w:right w:w="10" w:type="dxa"/>
            </w:tcMar>
            <w:vAlign w:val="center"/>
          </w:tcPr>
          <w:p w14:paraId="4B31E81D" w14:textId="77777777"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VerHommingFlg</w:t>
            </w:r>
            <w:proofErr w:type="spellEnd"/>
            <w:r>
              <w:rPr>
                <w:rFonts w:ascii="宋体" w:eastAsia="宋体" w:hAnsi="宋体" w:cs="宋体" w:hint="eastAsia"/>
                <w:color w:val="000000"/>
                <w:kern w:val="0"/>
                <w:sz w:val="15"/>
                <w:szCs w:val="15"/>
                <w:lang w:bidi="ar"/>
              </w:rPr>
              <w:t>"</w:t>
            </w:r>
          </w:p>
        </w:tc>
        <w:tc>
          <w:tcPr>
            <w:tcW w:w="1370" w:type="dxa"/>
            <w:tcMar>
              <w:top w:w="10" w:type="dxa"/>
              <w:left w:w="10" w:type="dxa"/>
              <w:right w:w="10" w:type="dxa"/>
            </w:tcMar>
            <w:vAlign w:val="center"/>
          </w:tcPr>
          <w:p w14:paraId="54A280D1" w14:textId="77777777" w:rsidR="008D481D" w:rsidRDefault="008D481D" w:rsidP="00456867">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垂直滑台零位到位信号</w:t>
            </w:r>
            <w:r>
              <w:rPr>
                <w:rFonts w:ascii="宋体" w:eastAsia="宋体" w:hAnsi="宋体" w:cs="宋体" w:hint="eastAsia"/>
                <w:color w:val="000000"/>
                <w:kern w:val="0"/>
                <w:sz w:val="15"/>
                <w:szCs w:val="15"/>
                <w:lang w:bidi="ar"/>
              </w:rPr>
              <w:br/>
              <w:t>00：未到位</w:t>
            </w:r>
            <w:r>
              <w:rPr>
                <w:rFonts w:ascii="宋体" w:eastAsia="宋体" w:hAnsi="宋体" w:cs="宋体" w:hint="eastAsia"/>
                <w:color w:val="000000"/>
                <w:kern w:val="0"/>
                <w:sz w:val="15"/>
                <w:szCs w:val="15"/>
                <w:lang w:bidi="ar"/>
              </w:rPr>
              <w:br/>
              <w:t>01：已到位</w:t>
            </w:r>
          </w:p>
        </w:tc>
      </w:tr>
    </w:tbl>
    <w:p w14:paraId="770714D8" w14:textId="77777777" w:rsidR="008D481D" w:rsidRDefault="008D481D" w:rsidP="006931BE">
      <w:pPr>
        <w:widowControl/>
        <w:rPr>
          <w:rFonts w:ascii="Times New Roman" w:eastAsia="仿宋" w:hAnsi="Times New Roman" w:cs="Times New Roman"/>
          <w:color w:val="000000"/>
          <w:kern w:val="0"/>
          <w:szCs w:val="21"/>
        </w:rPr>
      </w:pPr>
      <w:r>
        <w:rPr>
          <w:rFonts w:ascii="Times New Roman" w:eastAsia="仿宋" w:hAnsi="Times New Roman" w:cs="Times New Roman" w:hint="eastAsia"/>
          <w:color w:val="000000"/>
          <w:kern w:val="0"/>
          <w:szCs w:val="21"/>
        </w:rPr>
        <w:t>若读取到两部滑台均已到位，则指令执行结束。</w:t>
      </w:r>
    </w:p>
    <w:p w14:paraId="65B790FC" w14:textId="77777777" w:rsidR="00425A36" w:rsidRPr="008D481D" w:rsidRDefault="00425A36" w:rsidP="006931BE">
      <w:pPr>
        <w:widowControl/>
        <w:rPr>
          <w:rFonts w:ascii="Times New Roman" w:eastAsia="仿宋" w:hAnsi="Times New Roman" w:cs="Times New Roman"/>
          <w:color w:val="000000"/>
          <w:kern w:val="0"/>
          <w:szCs w:val="21"/>
        </w:rPr>
      </w:pPr>
    </w:p>
    <w:p w14:paraId="4E4210C0" w14:textId="68717DCD" w:rsidR="00BF0DF0" w:rsidRDefault="00BF0DF0" w:rsidP="006931BE">
      <w:pPr>
        <w:widowControl/>
        <w:rPr>
          <w:rFonts w:ascii="Times New Roman" w:eastAsia="仿宋" w:hAnsi="Times New Roman" w:cs="Times New Roman"/>
          <w:color w:val="000000"/>
          <w:kern w:val="0"/>
          <w:szCs w:val="21"/>
        </w:rPr>
      </w:pPr>
      <w:r w:rsidRPr="00BF0DF0">
        <w:rPr>
          <w:rFonts w:ascii="Times New Roman" w:eastAsia="仿宋" w:hAnsi="Times New Roman" w:cs="Times New Roman"/>
          <w:color w:val="000000"/>
          <w:kern w:val="0"/>
          <w:szCs w:val="21"/>
        </w:rPr>
        <w:t>RECORDSLIDERPOS</w:t>
      </w:r>
      <w:r>
        <w:rPr>
          <w:rFonts w:ascii="Times New Roman" w:eastAsia="仿宋" w:hAnsi="Times New Roman" w:cs="Times New Roman"/>
          <w:color w:val="000000"/>
          <w:kern w:val="0"/>
          <w:szCs w:val="21"/>
        </w:rPr>
        <w:t xml:space="preserve">  </w:t>
      </w:r>
      <w:r w:rsidR="00EE4FC6">
        <w:rPr>
          <w:rFonts w:ascii="Times New Roman" w:eastAsia="仿宋" w:hAnsi="Times New Roman" w:cs="Times New Roman" w:hint="eastAsia"/>
          <w:color w:val="000000"/>
          <w:kern w:val="0"/>
          <w:szCs w:val="21"/>
        </w:rPr>
        <w:t>主控向地面站</w:t>
      </w:r>
      <w:r>
        <w:rPr>
          <w:rFonts w:ascii="Times New Roman" w:eastAsia="仿宋" w:hAnsi="Times New Roman" w:cs="Times New Roman" w:hint="eastAsia"/>
          <w:color w:val="000000"/>
          <w:kern w:val="0"/>
          <w:szCs w:val="21"/>
        </w:rPr>
        <w:t>发送</w:t>
      </w:r>
      <w:r w:rsidR="00EE4FC6">
        <w:rPr>
          <w:rFonts w:ascii="Times New Roman" w:eastAsia="仿宋" w:hAnsi="Times New Roman" w:cs="Times New Roman" w:hint="eastAsia"/>
          <w:color w:val="000000"/>
          <w:kern w:val="0"/>
          <w:szCs w:val="21"/>
        </w:rPr>
        <w:t>开始</w:t>
      </w:r>
      <w:r>
        <w:rPr>
          <w:rFonts w:ascii="Times New Roman" w:eastAsia="仿宋" w:hAnsi="Times New Roman" w:cs="Times New Roman" w:hint="eastAsia"/>
          <w:color w:val="000000"/>
          <w:kern w:val="0"/>
          <w:szCs w:val="21"/>
        </w:rPr>
        <w:t>滑台位置确认指令</w:t>
      </w:r>
      <w:r w:rsidR="00EE4FC6">
        <w:rPr>
          <w:rFonts w:ascii="Times New Roman" w:eastAsia="仿宋" w:hAnsi="Times New Roman" w:cs="Times New Roman" w:hint="eastAsia"/>
          <w:color w:val="000000"/>
          <w:kern w:val="0"/>
          <w:szCs w:val="21"/>
        </w:rPr>
        <w:t>（</w:t>
      </w:r>
      <w:r w:rsidR="00EE4FC6">
        <w:rPr>
          <w:rFonts w:ascii="Times New Roman" w:eastAsia="仿宋" w:hAnsi="Times New Roman" w:cs="Times New Roman" w:hint="eastAsia"/>
          <w:color w:val="000000"/>
          <w:kern w:val="0"/>
          <w:sz w:val="22"/>
        </w:rPr>
        <w:t>发布话题名称为</w:t>
      </w:r>
      <w:ins w:id="0" w:author="RSN imsean" w:date="2019-09-08T21:42:00Z">
        <w:r w:rsidR="006E2AF1" w:rsidRPr="006E2AF1">
          <w:rPr>
            <w:rFonts w:ascii="Times New Roman" w:eastAsia="仿宋" w:hAnsi="Times New Roman" w:cs="Times New Roman"/>
            <w:color w:val="000000"/>
            <w:kern w:val="0"/>
            <w:sz w:val="22"/>
          </w:rPr>
          <w:t>/</w:t>
        </w:r>
        <w:proofErr w:type="spellStart"/>
        <w:r w:rsidR="006E2AF1" w:rsidRPr="006E2AF1">
          <w:rPr>
            <w:rFonts w:ascii="Times New Roman" w:eastAsia="仿宋" w:hAnsi="Times New Roman" w:cs="Times New Roman"/>
            <w:color w:val="000000"/>
            <w:kern w:val="0"/>
            <w:sz w:val="22"/>
          </w:rPr>
          <w:t>nari</w:t>
        </w:r>
        <w:proofErr w:type="spellEnd"/>
        <w:r w:rsidR="006E2AF1" w:rsidRPr="006E2AF1">
          <w:rPr>
            <w:rFonts w:ascii="Times New Roman" w:eastAsia="仿宋" w:hAnsi="Times New Roman" w:cs="Times New Roman"/>
            <w:color w:val="000000"/>
            <w:kern w:val="0"/>
            <w:sz w:val="22"/>
          </w:rPr>
          <w:t>/</w:t>
        </w:r>
        <w:proofErr w:type="spellStart"/>
        <w:r w:rsidR="006E2AF1" w:rsidRPr="006E2AF1">
          <w:rPr>
            <w:rFonts w:ascii="Times New Roman" w:eastAsia="仿宋" w:hAnsi="Times New Roman" w:cs="Times New Roman"/>
            <w:color w:val="000000"/>
            <w:kern w:val="0"/>
            <w:sz w:val="22"/>
          </w:rPr>
          <w:t>szrd</w:t>
        </w:r>
        <w:proofErr w:type="spellEnd"/>
        <w:r w:rsidR="006E2AF1" w:rsidRPr="006E2AF1">
          <w:rPr>
            <w:rFonts w:ascii="Times New Roman" w:eastAsia="仿宋" w:hAnsi="Times New Roman" w:cs="Times New Roman"/>
            <w:color w:val="000000"/>
            <w:kern w:val="0"/>
            <w:sz w:val="22"/>
          </w:rPr>
          <w:t>/</w:t>
        </w:r>
        <w:proofErr w:type="spellStart"/>
        <w:r w:rsidR="006E2AF1" w:rsidRPr="006E2AF1">
          <w:rPr>
            <w:rFonts w:ascii="Times New Roman" w:eastAsia="仿宋" w:hAnsi="Times New Roman" w:cs="Times New Roman"/>
            <w:color w:val="000000"/>
            <w:kern w:val="0"/>
            <w:sz w:val="22"/>
          </w:rPr>
          <w:t>dnrobot</w:t>
        </w:r>
        <w:proofErr w:type="spellEnd"/>
        <w:r w:rsidR="006E2AF1" w:rsidRPr="006E2AF1">
          <w:rPr>
            <w:rFonts w:ascii="Times New Roman" w:eastAsia="仿宋" w:hAnsi="Times New Roman" w:cs="Times New Roman"/>
            <w:color w:val="000000"/>
            <w:kern w:val="0"/>
            <w:sz w:val="22"/>
          </w:rPr>
          <w:t>/</w:t>
        </w:r>
        <w:proofErr w:type="spellStart"/>
        <w:r w:rsidR="006E2AF1" w:rsidRPr="006E2AF1">
          <w:rPr>
            <w:rFonts w:ascii="Times New Roman" w:eastAsia="仿宋" w:hAnsi="Times New Roman" w:cs="Times New Roman"/>
            <w:color w:val="000000"/>
            <w:kern w:val="0"/>
            <w:sz w:val="22"/>
          </w:rPr>
          <w:t>maincontrol</w:t>
        </w:r>
        <w:proofErr w:type="spellEnd"/>
        <w:r w:rsidR="006E2AF1" w:rsidRPr="006E2AF1">
          <w:rPr>
            <w:rFonts w:ascii="Times New Roman" w:eastAsia="仿宋" w:hAnsi="Times New Roman" w:cs="Times New Roman"/>
            <w:color w:val="000000"/>
            <w:kern w:val="0"/>
            <w:sz w:val="22"/>
          </w:rPr>
          <w:t>/</w:t>
        </w:r>
        <w:proofErr w:type="spellStart"/>
        <w:r w:rsidR="006E2AF1" w:rsidRPr="006E2AF1">
          <w:rPr>
            <w:rFonts w:ascii="Times New Roman" w:eastAsia="仿宋" w:hAnsi="Times New Roman" w:cs="Times New Roman"/>
            <w:color w:val="000000"/>
            <w:kern w:val="0"/>
            <w:sz w:val="22"/>
          </w:rPr>
          <w:t>yx</w:t>
        </w:r>
      </w:ins>
      <w:proofErr w:type="spellEnd"/>
      <w:del w:id="1" w:author="RSN imsean" w:date="2019-09-08T21:42:00Z">
        <w:r w:rsidR="00EE4FC6" w:rsidDel="006E2AF1">
          <w:rPr>
            <w:rFonts w:ascii="Times New Roman" w:eastAsia="仿宋" w:hAnsi="Times New Roman" w:cs="Times New Roman" w:hint="eastAsia"/>
            <w:color w:val="000000"/>
            <w:kern w:val="0"/>
            <w:sz w:val="22"/>
          </w:rPr>
          <w:delText>cmd</w:delText>
        </w:r>
        <w:r w:rsidR="00EE4FC6" w:rsidDel="006E2AF1">
          <w:rPr>
            <w:rFonts w:ascii="Times New Roman" w:eastAsia="仿宋" w:hAnsi="Times New Roman" w:cs="Times New Roman"/>
            <w:color w:val="000000"/>
            <w:kern w:val="0"/>
            <w:sz w:val="22"/>
          </w:rPr>
          <w:delText>_rsp_msg</w:delText>
        </w:r>
      </w:del>
      <w:r w:rsidR="00EE4FC6">
        <w:rPr>
          <w:rFonts w:ascii="Times New Roman" w:eastAsia="仿宋" w:hAnsi="Times New Roman" w:cs="Times New Roman" w:hint="eastAsia"/>
          <w:color w:val="000000"/>
          <w:kern w:val="0"/>
          <w:sz w:val="22"/>
        </w:rPr>
        <w:t>，发布格式详见《</w:t>
      </w:r>
      <w:r w:rsidR="00EE4FC6" w:rsidRPr="00E44367">
        <w:rPr>
          <w:rFonts w:ascii="Times New Roman" w:eastAsia="仿宋" w:hAnsi="Times New Roman" w:cs="Times New Roman" w:hint="eastAsia"/>
          <w:color w:val="000000"/>
          <w:kern w:val="0"/>
          <w:sz w:val="22"/>
        </w:rPr>
        <w:t>配网带电作业机器人通用软件平台消息设计说明书</w:t>
      </w:r>
      <w:r w:rsidR="00EE4FC6">
        <w:rPr>
          <w:rFonts w:ascii="Times New Roman" w:eastAsia="仿宋" w:hAnsi="Times New Roman" w:cs="Times New Roman" w:hint="eastAsia"/>
          <w:color w:val="000000"/>
          <w:kern w:val="0"/>
          <w:sz w:val="22"/>
        </w:rPr>
        <w:t>》文档，报文内容详见《报文格式》文档中遥信标签页序号</w:t>
      </w:r>
      <w:del w:id="2" w:author="赵晶晶" w:date="2019-09-08T20:01:00Z">
        <w:r w:rsidR="00EE4FC6" w:rsidDel="00AE7517">
          <w:rPr>
            <w:rFonts w:ascii="Times New Roman" w:eastAsia="仿宋" w:hAnsi="Times New Roman" w:cs="Times New Roman" w:hint="eastAsia"/>
            <w:color w:val="000000"/>
            <w:kern w:val="0"/>
            <w:sz w:val="22"/>
          </w:rPr>
          <w:delText>7</w:delText>
        </w:r>
        <w:r w:rsidR="00EE4FC6" w:rsidDel="00AE7517">
          <w:rPr>
            <w:rFonts w:ascii="Times New Roman" w:eastAsia="仿宋" w:hAnsi="Times New Roman" w:cs="Times New Roman" w:hint="eastAsia"/>
            <w:color w:val="000000"/>
            <w:kern w:val="0"/>
            <w:sz w:val="22"/>
          </w:rPr>
          <w:delText>或</w:delText>
        </w:r>
        <w:r w:rsidR="00EE4FC6" w:rsidDel="00AE7517">
          <w:rPr>
            <w:rFonts w:ascii="Times New Roman" w:eastAsia="仿宋" w:hAnsi="Times New Roman" w:cs="Times New Roman"/>
            <w:color w:val="000000"/>
            <w:kern w:val="0"/>
            <w:sz w:val="22"/>
          </w:rPr>
          <w:delText>8</w:delText>
        </w:r>
      </w:del>
      <w:ins w:id="3" w:author="赵晶晶" w:date="2019-09-08T20:01:00Z">
        <w:r w:rsidR="00AE7517">
          <w:rPr>
            <w:rFonts w:ascii="Times New Roman" w:eastAsia="仿宋" w:hAnsi="Times New Roman" w:cs="Times New Roman" w:hint="eastAsia"/>
            <w:color w:val="000000"/>
            <w:kern w:val="0"/>
            <w:sz w:val="22"/>
          </w:rPr>
          <w:t>6</w:t>
        </w:r>
        <w:r w:rsidR="00AE7517">
          <w:rPr>
            <w:rFonts w:ascii="Times New Roman" w:eastAsia="仿宋" w:hAnsi="Times New Roman" w:cs="Times New Roman" w:hint="eastAsia"/>
            <w:color w:val="000000"/>
            <w:kern w:val="0"/>
            <w:sz w:val="22"/>
          </w:rPr>
          <w:t>或</w:t>
        </w:r>
        <w:r w:rsidR="00AE7517">
          <w:rPr>
            <w:rFonts w:ascii="Times New Roman" w:eastAsia="仿宋" w:hAnsi="Times New Roman" w:cs="Times New Roman" w:hint="eastAsia"/>
            <w:color w:val="000000"/>
            <w:kern w:val="0"/>
            <w:sz w:val="22"/>
          </w:rPr>
          <w:t>7</w:t>
        </w:r>
      </w:ins>
      <w:r w:rsidR="00EE4FC6">
        <w:rPr>
          <w:rFonts w:ascii="Times New Roman" w:eastAsia="仿宋" w:hAnsi="Times New Roman" w:cs="Times New Roman" w:hint="eastAsia"/>
          <w:color w:val="000000"/>
          <w:kern w:val="0"/>
          <w:szCs w:val="21"/>
        </w:rPr>
        <w:t>）</w:t>
      </w:r>
      <w:r>
        <w:rPr>
          <w:rFonts w:ascii="Times New Roman" w:eastAsia="仿宋" w:hAnsi="Times New Roman" w:cs="Times New Roman" w:hint="eastAsia"/>
          <w:color w:val="000000"/>
          <w:kern w:val="0"/>
          <w:szCs w:val="21"/>
        </w:rPr>
        <w:t>，</w:t>
      </w:r>
      <w:r w:rsidR="006F71EA">
        <w:rPr>
          <w:rFonts w:ascii="Times New Roman" w:eastAsia="仿宋" w:hAnsi="Times New Roman" w:cs="Times New Roman" w:hint="eastAsia"/>
          <w:color w:val="000000"/>
          <w:kern w:val="0"/>
          <w:szCs w:val="21"/>
        </w:rPr>
        <w:t>发送允许手工操作指令</w:t>
      </w:r>
      <w:r w:rsidR="00E0459F">
        <w:rPr>
          <w:rFonts w:ascii="Times New Roman" w:eastAsia="仿宋" w:hAnsi="Times New Roman" w:cs="Times New Roman" w:hint="eastAsia"/>
          <w:color w:val="000000"/>
          <w:kern w:val="0"/>
          <w:szCs w:val="21"/>
        </w:rPr>
        <w:t>（</w:t>
      </w:r>
      <w:r w:rsidR="00E0459F">
        <w:rPr>
          <w:rFonts w:ascii="Times New Roman" w:eastAsia="仿宋" w:hAnsi="Times New Roman" w:cs="Times New Roman" w:hint="eastAsia"/>
          <w:color w:val="000000"/>
          <w:kern w:val="0"/>
          <w:sz w:val="22"/>
        </w:rPr>
        <w:t>报文内容详见《报文格式》文档中遥信标签页序号</w:t>
      </w:r>
      <w:r w:rsidR="00E0459F">
        <w:rPr>
          <w:rFonts w:ascii="Times New Roman" w:eastAsia="仿宋" w:hAnsi="Times New Roman" w:cs="Times New Roman" w:hint="eastAsia"/>
          <w:color w:val="000000"/>
          <w:kern w:val="0"/>
          <w:sz w:val="22"/>
        </w:rPr>
        <w:t>1</w:t>
      </w:r>
      <w:r w:rsidR="00E0459F">
        <w:rPr>
          <w:rFonts w:ascii="Times New Roman" w:eastAsia="仿宋" w:hAnsi="Times New Roman" w:cs="Times New Roman" w:hint="eastAsia"/>
          <w:color w:val="000000"/>
          <w:kern w:val="0"/>
          <w:szCs w:val="21"/>
        </w:rPr>
        <w:t>）</w:t>
      </w:r>
      <w:r w:rsidR="006F71EA">
        <w:rPr>
          <w:rFonts w:ascii="Times New Roman" w:eastAsia="仿宋" w:hAnsi="Times New Roman" w:cs="Times New Roman" w:hint="eastAsia"/>
          <w:color w:val="000000"/>
          <w:kern w:val="0"/>
          <w:szCs w:val="21"/>
        </w:rPr>
        <w:t>，主控循环等待地面站滑台位置信号</w:t>
      </w:r>
      <w:r w:rsidR="00E0459F">
        <w:rPr>
          <w:rFonts w:ascii="Times New Roman" w:eastAsia="仿宋" w:hAnsi="Times New Roman" w:cs="Times New Roman" w:hint="eastAsia"/>
          <w:color w:val="000000"/>
          <w:kern w:val="0"/>
          <w:szCs w:val="21"/>
        </w:rPr>
        <w:t>（</w:t>
      </w:r>
      <w:r w:rsidR="00E0459F">
        <w:rPr>
          <w:rFonts w:ascii="Times New Roman" w:eastAsia="仿宋" w:hAnsi="Times New Roman" w:cs="Times New Roman" w:hint="eastAsia"/>
          <w:color w:val="000000"/>
          <w:kern w:val="0"/>
          <w:sz w:val="22"/>
        </w:rPr>
        <w:t>报文内容详见《报文格式》文档中遥控标签页序号</w:t>
      </w:r>
      <w:r w:rsidR="00E0459F">
        <w:rPr>
          <w:rFonts w:ascii="Times New Roman" w:eastAsia="仿宋" w:hAnsi="Times New Roman" w:cs="Times New Roman"/>
          <w:color w:val="000000"/>
          <w:kern w:val="0"/>
          <w:sz w:val="22"/>
        </w:rPr>
        <w:t>12</w:t>
      </w:r>
      <w:r w:rsidR="00E0459F">
        <w:rPr>
          <w:rFonts w:ascii="Times New Roman" w:eastAsia="仿宋" w:hAnsi="Times New Roman" w:cs="Times New Roman" w:hint="eastAsia"/>
          <w:color w:val="000000"/>
          <w:kern w:val="0"/>
          <w:szCs w:val="21"/>
        </w:rPr>
        <w:t>）</w:t>
      </w:r>
      <w:r w:rsidR="006F71EA">
        <w:rPr>
          <w:rFonts w:ascii="Times New Roman" w:eastAsia="仿宋" w:hAnsi="Times New Roman" w:cs="Times New Roman" w:hint="eastAsia"/>
          <w:color w:val="000000"/>
          <w:kern w:val="0"/>
          <w:szCs w:val="21"/>
        </w:rPr>
        <w:t>，</w:t>
      </w:r>
      <w:r w:rsidR="00E0459F">
        <w:rPr>
          <w:rFonts w:ascii="Times New Roman" w:eastAsia="仿宋" w:hAnsi="Times New Roman" w:cs="Times New Roman" w:hint="eastAsia"/>
          <w:color w:val="000000"/>
          <w:kern w:val="0"/>
          <w:szCs w:val="21"/>
        </w:rPr>
        <w:t>参照《滑台</w:t>
      </w:r>
      <w:r w:rsidR="00E0459F">
        <w:rPr>
          <w:rFonts w:ascii="Times New Roman" w:eastAsia="仿宋" w:hAnsi="Times New Roman" w:cs="Times New Roman" w:hint="eastAsia"/>
          <w:color w:val="000000"/>
          <w:kern w:val="0"/>
          <w:szCs w:val="21"/>
        </w:rPr>
        <w:t>R</w:t>
      </w:r>
      <w:r w:rsidR="00E0459F">
        <w:rPr>
          <w:rFonts w:ascii="Times New Roman" w:eastAsia="仿宋" w:hAnsi="Times New Roman" w:cs="Times New Roman"/>
          <w:color w:val="000000"/>
          <w:kern w:val="0"/>
          <w:szCs w:val="21"/>
        </w:rPr>
        <w:t>OS</w:t>
      </w:r>
      <w:r w:rsidR="00E0459F">
        <w:rPr>
          <w:rFonts w:ascii="Times New Roman" w:eastAsia="仿宋" w:hAnsi="Times New Roman" w:cs="Times New Roman" w:hint="eastAsia"/>
          <w:color w:val="000000"/>
          <w:kern w:val="0"/>
          <w:szCs w:val="21"/>
        </w:rPr>
        <w:t>控制节点软件接口说明书》，读取滑台位置，</w:t>
      </w:r>
      <w:r w:rsidR="006F71EA">
        <w:rPr>
          <w:rFonts w:ascii="Times New Roman" w:eastAsia="仿宋" w:hAnsi="Times New Roman" w:cs="Times New Roman" w:hint="eastAsia"/>
          <w:color w:val="000000"/>
          <w:kern w:val="0"/>
          <w:szCs w:val="21"/>
        </w:rPr>
        <w:t>并将收到的滑台位置信息存储在变量</w:t>
      </w:r>
      <w:proofErr w:type="spellStart"/>
      <w:r w:rsidR="006F71EA" w:rsidRPr="006F71EA">
        <w:rPr>
          <w:rFonts w:ascii="Times New Roman" w:eastAsia="仿宋" w:hAnsi="Times New Roman" w:cs="Times New Roman"/>
          <w:color w:val="000000"/>
          <w:kern w:val="0"/>
          <w:szCs w:val="21"/>
        </w:rPr>
        <w:t>var_</w:t>
      </w:r>
      <w:del w:id="4" w:author="RSN imsean" w:date="2019-09-08T21:42:00Z">
        <w:r w:rsidR="006F71EA" w:rsidRPr="006F71EA" w:rsidDel="006E2AF1">
          <w:rPr>
            <w:rFonts w:ascii="Times New Roman" w:eastAsia="仿宋" w:hAnsi="Times New Roman" w:cs="Times New Roman"/>
            <w:color w:val="000000"/>
            <w:kern w:val="0"/>
            <w:szCs w:val="21"/>
          </w:rPr>
          <w:delText>INT</w:delText>
        </w:r>
      </w:del>
      <w:ins w:id="5" w:author="RSN imsean" w:date="2019-09-08T21:42:00Z">
        <w:r w:rsidR="006E2AF1">
          <w:rPr>
            <w:rFonts w:ascii="Times New Roman" w:eastAsia="仿宋" w:hAnsi="Times New Roman" w:cs="Times New Roman"/>
            <w:color w:val="000000"/>
            <w:kern w:val="0"/>
            <w:szCs w:val="21"/>
          </w:rPr>
          <w:t>DOUBLE</w:t>
        </w:r>
      </w:ins>
      <w:r w:rsidR="006F71EA" w:rsidRPr="006F71EA">
        <w:rPr>
          <w:rFonts w:ascii="Times New Roman" w:eastAsia="仿宋" w:hAnsi="Times New Roman" w:cs="Times New Roman"/>
          <w:color w:val="000000"/>
          <w:kern w:val="0"/>
          <w:szCs w:val="21"/>
        </w:rPr>
        <w:t>_varname</w:t>
      </w:r>
      <w:proofErr w:type="spellEnd"/>
      <w:r w:rsidR="006F71EA">
        <w:rPr>
          <w:rFonts w:ascii="Times New Roman" w:eastAsia="仿宋" w:hAnsi="Times New Roman" w:cs="Times New Roman" w:hint="eastAsia"/>
          <w:color w:val="000000"/>
          <w:kern w:val="0"/>
          <w:szCs w:val="21"/>
        </w:rPr>
        <w:t>中</w:t>
      </w:r>
      <w:r w:rsidR="009273E2">
        <w:rPr>
          <w:rFonts w:ascii="Times New Roman" w:eastAsia="仿宋" w:hAnsi="Times New Roman" w:cs="Times New Roman" w:hint="eastAsia"/>
          <w:color w:val="000000"/>
          <w:kern w:val="0"/>
          <w:szCs w:val="21"/>
        </w:rPr>
        <w:t>，接收后发送禁止手工操作指令</w:t>
      </w:r>
      <w:r w:rsidR="003D2CAE">
        <w:rPr>
          <w:rFonts w:ascii="Times New Roman" w:eastAsia="仿宋" w:hAnsi="Times New Roman" w:cs="Times New Roman" w:hint="eastAsia"/>
          <w:color w:val="000000"/>
          <w:kern w:val="0"/>
          <w:szCs w:val="21"/>
        </w:rPr>
        <w:t>。</w:t>
      </w:r>
    </w:p>
    <w:p w14:paraId="57898398" w14:textId="77777777" w:rsidR="00EE4FC6" w:rsidRPr="006F71EA" w:rsidRDefault="00EE4FC6" w:rsidP="006931BE">
      <w:pPr>
        <w:widowControl/>
        <w:rPr>
          <w:rFonts w:ascii="Times New Roman" w:eastAsia="仿宋" w:hAnsi="Times New Roman" w:cs="Times New Roman"/>
          <w:color w:val="000000"/>
          <w:kern w:val="0"/>
          <w:szCs w:val="21"/>
        </w:rPr>
      </w:pPr>
    </w:p>
    <w:p w14:paraId="518A42FF" w14:textId="77777777" w:rsidR="006931BE" w:rsidRPr="002850F7" w:rsidRDefault="006931BE" w:rsidP="000C2CF7">
      <w:pPr>
        <w:outlineLvl w:val="0"/>
        <w:rPr>
          <w:rFonts w:ascii="Times New Roman" w:eastAsia="仿宋" w:hAnsi="Times New Roman" w:cs="Times New Roman"/>
        </w:rPr>
      </w:pPr>
      <w:r w:rsidRPr="002850F7">
        <w:rPr>
          <w:rFonts w:ascii="Times New Roman" w:eastAsia="仿宋" w:hAnsi="Times New Roman" w:cs="Times New Roman"/>
        </w:rPr>
        <w:t>三、检测定位类</w:t>
      </w:r>
    </w:p>
    <w:tbl>
      <w:tblPr>
        <w:tblW w:w="9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8098"/>
      </w:tblGrid>
      <w:tr w:rsidR="006931BE" w:rsidRPr="002850F7" w14:paraId="338EC980" w14:textId="77777777" w:rsidTr="00A7608F">
        <w:trPr>
          <w:trHeight w:val="1600"/>
        </w:trPr>
        <w:tc>
          <w:tcPr>
            <w:tcW w:w="1866" w:type="dxa"/>
            <w:shd w:val="clear" w:color="auto" w:fill="auto"/>
            <w:noWrap/>
            <w:vAlign w:val="center"/>
            <w:hideMark/>
          </w:tcPr>
          <w:p w14:paraId="4039163D" w14:textId="77777777" w:rsidR="006931BE" w:rsidRPr="006931BE" w:rsidRDefault="006931BE" w:rsidP="00846363">
            <w:pPr>
              <w:widowControl/>
              <w:rPr>
                <w:rFonts w:ascii="Times New Roman" w:eastAsia="仿宋" w:hAnsi="Times New Roman" w:cs="Times New Roman"/>
                <w:color w:val="000000"/>
                <w:kern w:val="0"/>
                <w:sz w:val="22"/>
              </w:rPr>
            </w:pPr>
            <w:r w:rsidRPr="006931BE">
              <w:rPr>
                <w:rFonts w:ascii="Times New Roman" w:eastAsia="仿宋" w:hAnsi="Times New Roman" w:cs="Times New Roman"/>
                <w:color w:val="000000"/>
                <w:kern w:val="0"/>
                <w:sz w:val="22"/>
              </w:rPr>
              <w:t>LIDARTOMA</w:t>
            </w:r>
          </w:p>
        </w:tc>
        <w:tc>
          <w:tcPr>
            <w:tcW w:w="8098" w:type="dxa"/>
          </w:tcPr>
          <w:p w14:paraId="691707B0" w14:textId="77777777" w:rsidR="006931BE" w:rsidRPr="002850F7" w:rsidRDefault="006931BE" w:rsidP="006931BE">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利用两部激光雷达在滑台处于零点时与两台机械臂基坐标系的相对位置关系，滑台运动位置，将</w:t>
            </w:r>
            <w:r w:rsidR="000468EC" w:rsidRPr="002850F7">
              <w:rPr>
                <w:rFonts w:ascii="Times New Roman" w:eastAsia="仿宋" w:hAnsi="Times New Roman" w:cs="Times New Roman"/>
                <w:color w:val="000000"/>
                <w:kern w:val="0"/>
                <w:sz w:val="22"/>
              </w:rPr>
              <w:t>通过话题获取到的激光雷达</w:t>
            </w:r>
            <w:r w:rsidR="000468EC" w:rsidRPr="002850F7">
              <w:rPr>
                <w:rFonts w:ascii="Times New Roman" w:eastAsia="仿宋" w:hAnsi="Times New Roman" w:cs="Times New Roman"/>
                <w:color w:val="000000"/>
                <w:kern w:val="0"/>
                <w:sz w:val="22"/>
              </w:rPr>
              <w:t>X,Y</w:t>
            </w:r>
            <w:r w:rsidR="000468EC" w:rsidRPr="002850F7">
              <w:rPr>
                <w:rFonts w:ascii="Times New Roman" w:eastAsia="仿宋" w:hAnsi="Times New Roman" w:cs="Times New Roman"/>
                <w:color w:val="000000"/>
                <w:kern w:val="0"/>
                <w:sz w:val="22"/>
              </w:rPr>
              <w:t>数据</w:t>
            </w:r>
            <w:r w:rsidR="009B7D9B">
              <w:rPr>
                <w:rFonts w:ascii="Times New Roman" w:eastAsia="仿宋" w:hAnsi="Times New Roman" w:cs="Times New Roman" w:hint="eastAsia"/>
                <w:color w:val="000000"/>
                <w:kern w:val="0"/>
                <w:sz w:val="22"/>
              </w:rPr>
              <w:t>（单位是</w:t>
            </w:r>
            <w:r w:rsidR="009B7D9B">
              <w:rPr>
                <w:rFonts w:ascii="Times New Roman" w:eastAsia="仿宋" w:hAnsi="Times New Roman" w:cs="Times New Roman" w:hint="eastAsia"/>
                <w:color w:val="000000"/>
                <w:kern w:val="0"/>
                <w:sz w:val="22"/>
              </w:rPr>
              <w:t>m</w:t>
            </w:r>
            <w:r w:rsidR="009B7D9B">
              <w:rPr>
                <w:rFonts w:ascii="Times New Roman" w:eastAsia="仿宋" w:hAnsi="Times New Roman" w:cs="Times New Roman" w:hint="eastAsia"/>
                <w:color w:val="000000"/>
                <w:kern w:val="0"/>
                <w:sz w:val="22"/>
              </w:rPr>
              <w:t>）</w:t>
            </w:r>
            <w:r w:rsidR="000468EC" w:rsidRPr="002850F7">
              <w:rPr>
                <w:rFonts w:ascii="Times New Roman" w:eastAsia="仿宋" w:hAnsi="Times New Roman" w:cs="Times New Roman"/>
                <w:color w:val="000000"/>
                <w:kern w:val="0"/>
                <w:sz w:val="22"/>
              </w:rPr>
              <w:t>，转换到机械臂坐标系下的三维坐标</w:t>
            </w:r>
            <w:r w:rsidR="00A657ED" w:rsidRPr="002850F7">
              <w:rPr>
                <w:rFonts w:ascii="Times New Roman" w:eastAsia="仿宋" w:hAnsi="Times New Roman" w:cs="Times New Roman"/>
                <w:color w:val="000000"/>
                <w:kern w:val="0"/>
                <w:sz w:val="22"/>
              </w:rPr>
              <w:t>，添加输入的</w:t>
            </w:r>
            <w:r w:rsidR="00A657ED" w:rsidRPr="002850F7">
              <w:rPr>
                <w:rFonts w:ascii="Times New Roman" w:eastAsia="仿宋" w:hAnsi="Times New Roman" w:cs="Times New Roman"/>
                <w:color w:val="000000"/>
                <w:kern w:val="0"/>
                <w:sz w:val="22"/>
              </w:rPr>
              <w:t>RX,RY,RZ</w:t>
            </w:r>
            <w:r w:rsidR="00A657ED" w:rsidRPr="002850F7">
              <w:rPr>
                <w:rFonts w:ascii="Times New Roman" w:eastAsia="仿宋" w:hAnsi="Times New Roman" w:cs="Times New Roman"/>
                <w:color w:val="000000"/>
                <w:kern w:val="0"/>
                <w:sz w:val="22"/>
              </w:rPr>
              <w:t>值</w:t>
            </w:r>
            <w:r w:rsidR="009B7D9B">
              <w:rPr>
                <w:rFonts w:ascii="Times New Roman" w:eastAsia="仿宋" w:hAnsi="Times New Roman" w:cs="Times New Roman" w:hint="eastAsia"/>
                <w:color w:val="000000"/>
                <w:kern w:val="0"/>
                <w:sz w:val="22"/>
              </w:rPr>
              <w:t>（单位是</w:t>
            </w:r>
            <w:r w:rsidR="009B7D9B">
              <w:rPr>
                <w:rFonts w:ascii="Times New Roman" w:eastAsia="仿宋" w:hAnsi="Times New Roman" w:cs="Times New Roman" w:hint="eastAsia"/>
                <w:color w:val="000000"/>
                <w:kern w:val="0"/>
                <w:sz w:val="22"/>
              </w:rPr>
              <w:t>rad</w:t>
            </w:r>
            <w:r w:rsidR="009B7D9B">
              <w:rPr>
                <w:rFonts w:ascii="Times New Roman" w:eastAsia="仿宋" w:hAnsi="Times New Roman" w:cs="Times New Roman" w:hint="eastAsia"/>
                <w:color w:val="000000"/>
                <w:kern w:val="0"/>
                <w:sz w:val="22"/>
              </w:rPr>
              <w:t>）</w:t>
            </w:r>
            <w:r w:rsidR="00A657ED" w:rsidRPr="002850F7">
              <w:rPr>
                <w:rFonts w:ascii="Times New Roman" w:eastAsia="仿宋" w:hAnsi="Times New Roman" w:cs="Times New Roman"/>
                <w:color w:val="000000"/>
                <w:kern w:val="0"/>
                <w:sz w:val="22"/>
              </w:rPr>
              <w:t>，生成机械臂路点，并存入输出变量</w:t>
            </w:r>
            <w:proofErr w:type="spellStart"/>
            <w:r w:rsidR="00A657ED" w:rsidRPr="002850F7">
              <w:rPr>
                <w:rFonts w:ascii="Times New Roman" w:eastAsia="仿宋" w:hAnsi="Times New Roman" w:cs="Times New Roman"/>
                <w:color w:val="000000"/>
                <w:kern w:val="0"/>
                <w:sz w:val="22"/>
              </w:rPr>
              <w:t>var_PP_varname</w:t>
            </w:r>
            <w:proofErr w:type="spellEnd"/>
            <w:r w:rsidR="00A657ED" w:rsidRPr="002850F7">
              <w:rPr>
                <w:rFonts w:ascii="Times New Roman" w:eastAsia="仿宋" w:hAnsi="Times New Roman" w:cs="Times New Roman"/>
                <w:color w:val="000000"/>
                <w:kern w:val="0"/>
                <w:sz w:val="22"/>
              </w:rPr>
              <w:t>中</w:t>
            </w:r>
          </w:p>
        </w:tc>
      </w:tr>
      <w:tr w:rsidR="006931BE" w:rsidRPr="002850F7" w14:paraId="423883E5" w14:textId="77777777" w:rsidTr="00A7608F">
        <w:trPr>
          <w:trHeight w:val="285"/>
        </w:trPr>
        <w:tc>
          <w:tcPr>
            <w:tcW w:w="1866" w:type="dxa"/>
            <w:shd w:val="clear" w:color="auto" w:fill="auto"/>
            <w:noWrap/>
            <w:vAlign w:val="center"/>
            <w:hideMark/>
          </w:tcPr>
          <w:p w14:paraId="07D4EFD2" w14:textId="77777777" w:rsidR="006931BE" w:rsidRPr="006931BE" w:rsidRDefault="006931BE" w:rsidP="00846363">
            <w:pPr>
              <w:widowControl/>
              <w:rPr>
                <w:rFonts w:ascii="Times New Roman" w:eastAsia="仿宋" w:hAnsi="Times New Roman" w:cs="Times New Roman"/>
                <w:color w:val="000000"/>
                <w:kern w:val="0"/>
                <w:sz w:val="22"/>
              </w:rPr>
            </w:pPr>
            <w:r w:rsidRPr="006931BE">
              <w:rPr>
                <w:rFonts w:ascii="Times New Roman" w:eastAsia="仿宋" w:hAnsi="Times New Roman" w:cs="Times New Roman"/>
                <w:color w:val="000000"/>
                <w:kern w:val="0"/>
                <w:sz w:val="22"/>
              </w:rPr>
              <w:t>LIDARTOMA1</w:t>
            </w:r>
          </w:p>
        </w:tc>
        <w:tc>
          <w:tcPr>
            <w:tcW w:w="8098" w:type="dxa"/>
            <w:shd w:val="clear" w:color="auto" w:fill="auto"/>
          </w:tcPr>
          <w:p w14:paraId="0F01073C" w14:textId="77777777" w:rsidR="00CC3773" w:rsidRDefault="00CC3773"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获取数据</w:t>
            </w:r>
          </w:p>
          <w:p w14:paraId="357F4843" w14:textId="1C8FF2C0" w:rsidR="00EC0741" w:rsidRDefault="00EC0741"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1</w:t>
            </w:r>
            <w:r>
              <w:rPr>
                <w:rFonts w:ascii="Times New Roman" w:eastAsia="仿宋" w:hAnsi="Times New Roman" w:cs="Times New Roman"/>
                <w:color w:val="000000"/>
                <w:kern w:val="0"/>
                <w:sz w:val="22"/>
              </w:rPr>
              <w:t>.</w:t>
            </w:r>
            <w:r w:rsidR="00E44367">
              <w:rPr>
                <w:rFonts w:ascii="Times New Roman" w:eastAsia="仿宋" w:hAnsi="Times New Roman" w:cs="Times New Roman" w:hint="eastAsia"/>
                <w:color w:val="000000"/>
                <w:kern w:val="0"/>
                <w:sz w:val="22"/>
              </w:rPr>
              <w:t>主控系统向地面站发送</w:t>
            </w:r>
            <w:r w:rsidR="001D7332">
              <w:rPr>
                <w:rFonts w:ascii="Times New Roman" w:eastAsia="仿宋" w:hAnsi="Times New Roman" w:cs="Times New Roman" w:hint="eastAsia"/>
                <w:color w:val="000000"/>
                <w:kern w:val="0"/>
                <w:sz w:val="22"/>
              </w:rPr>
              <w:t>点选辅助</w:t>
            </w:r>
            <w:r w:rsidR="00E44367">
              <w:rPr>
                <w:rFonts w:ascii="Times New Roman" w:eastAsia="仿宋" w:hAnsi="Times New Roman" w:cs="Times New Roman" w:hint="eastAsia"/>
                <w:color w:val="000000"/>
                <w:kern w:val="0"/>
                <w:sz w:val="22"/>
              </w:rPr>
              <w:t>指令，发布话题名称为</w:t>
            </w:r>
            <w:ins w:id="6" w:author="RSN imsean" w:date="2019-09-08T21:42:00Z">
              <w:r w:rsidR="006E2AF1" w:rsidRPr="006E2AF1">
                <w:rPr>
                  <w:rFonts w:ascii="Times New Roman" w:eastAsia="仿宋" w:hAnsi="Times New Roman" w:cs="Times New Roman"/>
                  <w:color w:val="000000"/>
                  <w:kern w:val="0"/>
                  <w:sz w:val="22"/>
                </w:rPr>
                <w:t>/</w:t>
              </w:r>
              <w:proofErr w:type="spellStart"/>
              <w:r w:rsidR="006E2AF1" w:rsidRPr="006E2AF1">
                <w:rPr>
                  <w:rFonts w:ascii="Times New Roman" w:eastAsia="仿宋" w:hAnsi="Times New Roman" w:cs="Times New Roman"/>
                  <w:color w:val="000000"/>
                  <w:kern w:val="0"/>
                  <w:sz w:val="22"/>
                </w:rPr>
                <w:t>nari</w:t>
              </w:r>
              <w:proofErr w:type="spellEnd"/>
              <w:r w:rsidR="006E2AF1" w:rsidRPr="006E2AF1">
                <w:rPr>
                  <w:rFonts w:ascii="Times New Roman" w:eastAsia="仿宋" w:hAnsi="Times New Roman" w:cs="Times New Roman"/>
                  <w:color w:val="000000"/>
                  <w:kern w:val="0"/>
                  <w:sz w:val="22"/>
                </w:rPr>
                <w:t>/</w:t>
              </w:r>
              <w:proofErr w:type="spellStart"/>
              <w:r w:rsidR="006E2AF1" w:rsidRPr="006E2AF1">
                <w:rPr>
                  <w:rFonts w:ascii="Times New Roman" w:eastAsia="仿宋" w:hAnsi="Times New Roman" w:cs="Times New Roman"/>
                  <w:color w:val="000000"/>
                  <w:kern w:val="0"/>
                  <w:sz w:val="22"/>
                </w:rPr>
                <w:t>szrd</w:t>
              </w:r>
              <w:proofErr w:type="spellEnd"/>
              <w:r w:rsidR="006E2AF1" w:rsidRPr="006E2AF1">
                <w:rPr>
                  <w:rFonts w:ascii="Times New Roman" w:eastAsia="仿宋" w:hAnsi="Times New Roman" w:cs="Times New Roman"/>
                  <w:color w:val="000000"/>
                  <w:kern w:val="0"/>
                  <w:sz w:val="22"/>
                </w:rPr>
                <w:t>/</w:t>
              </w:r>
              <w:proofErr w:type="spellStart"/>
              <w:r w:rsidR="006E2AF1" w:rsidRPr="006E2AF1">
                <w:rPr>
                  <w:rFonts w:ascii="Times New Roman" w:eastAsia="仿宋" w:hAnsi="Times New Roman" w:cs="Times New Roman"/>
                  <w:color w:val="000000"/>
                  <w:kern w:val="0"/>
                  <w:sz w:val="22"/>
                </w:rPr>
                <w:t>dnrobot</w:t>
              </w:r>
              <w:proofErr w:type="spellEnd"/>
              <w:r w:rsidR="006E2AF1" w:rsidRPr="006E2AF1">
                <w:rPr>
                  <w:rFonts w:ascii="Times New Roman" w:eastAsia="仿宋" w:hAnsi="Times New Roman" w:cs="Times New Roman"/>
                  <w:color w:val="000000"/>
                  <w:kern w:val="0"/>
                  <w:sz w:val="22"/>
                </w:rPr>
                <w:t>/</w:t>
              </w:r>
              <w:proofErr w:type="spellStart"/>
              <w:r w:rsidR="006E2AF1" w:rsidRPr="006E2AF1">
                <w:rPr>
                  <w:rFonts w:ascii="Times New Roman" w:eastAsia="仿宋" w:hAnsi="Times New Roman" w:cs="Times New Roman"/>
                  <w:color w:val="000000"/>
                  <w:kern w:val="0"/>
                  <w:sz w:val="22"/>
                </w:rPr>
                <w:t>maincontrol</w:t>
              </w:r>
              <w:proofErr w:type="spellEnd"/>
              <w:r w:rsidR="006E2AF1" w:rsidRPr="006E2AF1">
                <w:rPr>
                  <w:rFonts w:ascii="Times New Roman" w:eastAsia="仿宋" w:hAnsi="Times New Roman" w:cs="Times New Roman"/>
                  <w:color w:val="000000"/>
                  <w:kern w:val="0"/>
                  <w:sz w:val="22"/>
                </w:rPr>
                <w:t>/</w:t>
              </w:r>
              <w:proofErr w:type="spellStart"/>
              <w:r w:rsidR="006E2AF1" w:rsidRPr="006E2AF1">
                <w:rPr>
                  <w:rFonts w:ascii="Times New Roman" w:eastAsia="仿宋" w:hAnsi="Times New Roman" w:cs="Times New Roman"/>
                  <w:color w:val="000000"/>
                  <w:kern w:val="0"/>
                  <w:sz w:val="22"/>
                </w:rPr>
                <w:t>yx</w:t>
              </w:r>
            </w:ins>
            <w:proofErr w:type="spellEnd"/>
            <w:del w:id="7" w:author="RSN imsean" w:date="2019-09-08T21:42:00Z">
              <w:r w:rsidR="00E44367" w:rsidDel="006E2AF1">
                <w:rPr>
                  <w:rFonts w:ascii="Times New Roman" w:eastAsia="仿宋" w:hAnsi="Times New Roman" w:cs="Times New Roman" w:hint="eastAsia"/>
                  <w:color w:val="000000"/>
                  <w:kern w:val="0"/>
                  <w:sz w:val="22"/>
                </w:rPr>
                <w:delText>cmd</w:delText>
              </w:r>
              <w:r w:rsidR="00E44367" w:rsidDel="006E2AF1">
                <w:rPr>
                  <w:rFonts w:ascii="Times New Roman" w:eastAsia="仿宋" w:hAnsi="Times New Roman" w:cs="Times New Roman"/>
                  <w:color w:val="000000"/>
                  <w:kern w:val="0"/>
                  <w:sz w:val="22"/>
                </w:rPr>
                <w:delText>_rsp_msg</w:delText>
              </w:r>
            </w:del>
            <w:r w:rsidR="00E44367">
              <w:rPr>
                <w:rFonts w:ascii="Times New Roman" w:eastAsia="仿宋" w:hAnsi="Times New Roman" w:cs="Times New Roman" w:hint="eastAsia"/>
                <w:color w:val="000000"/>
                <w:kern w:val="0"/>
                <w:sz w:val="22"/>
              </w:rPr>
              <w:t>，发布格式详见《</w:t>
            </w:r>
            <w:r w:rsidR="00E44367" w:rsidRPr="00E44367">
              <w:rPr>
                <w:rFonts w:ascii="Times New Roman" w:eastAsia="仿宋" w:hAnsi="Times New Roman" w:cs="Times New Roman" w:hint="eastAsia"/>
                <w:color w:val="000000"/>
                <w:kern w:val="0"/>
                <w:sz w:val="22"/>
              </w:rPr>
              <w:t>配网带电作业机器人通用软件平台消息设计说明书</w:t>
            </w:r>
            <w:r w:rsidR="00E44367">
              <w:rPr>
                <w:rFonts w:ascii="Times New Roman" w:eastAsia="仿宋" w:hAnsi="Times New Roman" w:cs="Times New Roman" w:hint="eastAsia"/>
                <w:color w:val="000000"/>
                <w:kern w:val="0"/>
                <w:sz w:val="22"/>
              </w:rPr>
              <w:t>》文档，报文内容详见《报文格式》文档中遥信标签页</w:t>
            </w:r>
            <w:r w:rsidR="001D7332">
              <w:rPr>
                <w:rFonts w:ascii="Times New Roman" w:eastAsia="仿宋" w:hAnsi="Times New Roman" w:cs="Times New Roman" w:hint="eastAsia"/>
                <w:color w:val="000000"/>
                <w:kern w:val="0"/>
                <w:sz w:val="22"/>
              </w:rPr>
              <w:t>序号</w:t>
            </w:r>
            <w:ins w:id="8" w:author="赵晶晶" w:date="2019-09-08T20:16:00Z">
              <w:r w:rsidR="00A05411">
                <w:rPr>
                  <w:rFonts w:ascii="Times New Roman" w:eastAsia="仿宋" w:hAnsi="Times New Roman" w:cs="Times New Roman" w:hint="eastAsia"/>
                  <w:color w:val="000000"/>
                  <w:kern w:val="0"/>
                  <w:sz w:val="22"/>
                </w:rPr>
                <w:t>8</w:t>
              </w:r>
            </w:ins>
            <w:del w:id="9" w:author="赵晶晶" w:date="2019-09-08T20:16:00Z">
              <w:r w:rsidR="001D7332" w:rsidDel="00A05411">
                <w:rPr>
                  <w:rFonts w:ascii="Times New Roman" w:eastAsia="仿宋" w:hAnsi="Times New Roman" w:cs="Times New Roman" w:hint="eastAsia"/>
                  <w:color w:val="000000"/>
                  <w:kern w:val="0"/>
                  <w:sz w:val="22"/>
                </w:rPr>
                <w:delText>3</w:delText>
              </w:r>
            </w:del>
            <w:r w:rsidR="001D7332">
              <w:rPr>
                <w:rFonts w:ascii="Times New Roman" w:eastAsia="仿宋" w:hAnsi="Times New Roman" w:cs="Times New Roman" w:hint="eastAsia"/>
                <w:color w:val="000000"/>
                <w:kern w:val="0"/>
                <w:sz w:val="22"/>
              </w:rPr>
              <w:t>或</w:t>
            </w:r>
            <w:ins w:id="10" w:author="赵晶晶" w:date="2019-09-08T20:16:00Z">
              <w:r w:rsidR="00A05411">
                <w:rPr>
                  <w:rFonts w:ascii="Times New Roman" w:eastAsia="仿宋" w:hAnsi="Times New Roman" w:cs="Times New Roman" w:hint="eastAsia"/>
                  <w:color w:val="000000"/>
                  <w:kern w:val="0"/>
                  <w:sz w:val="22"/>
                </w:rPr>
                <w:t>9</w:t>
              </w:r>
            </w:ins>
            <w:del w:id="11" w:author="赵晶晶" w:date="2019-09-08T20:16:00Z">
              <w:r w:rsidR="001D7332" w:rsidDel="00A05411">
                <w:rPr>
                  <w:rFonts w:ascii="Times New Roman" w:eastAsia="仿宋" w:hAnsi="Times New Roman" w:cs="Times New Roman" w:hint="eastAsia"/>
                  <w:color w:val="000000"/>
                  <w:kern w:val="0"/>
                  <w:sz w:val="22"/>
                </w:rPr>
                <w:delText>4</w:delText>
              </w:r>
            </w:del>
            <w:r w:rsidR="001D7332">
              <w:rPr>
                <w:rFonts w:ascii="Times New Roman" w:eastAsia="仿宋" w:hAnsi="Times New Roman" w:cs="Times New Roman" w:hint="eastAsia"/>
                <w:color w:val="000000"/>
                <w:kern w:val="0"/>
                <w:sz w:val="22"/>
              </w:rPr>
              <w:t>（根据</w:t>
            </w:r>
            <w:proofErr w:type="spellStart"/>
            <w:r w:rsidR="001D7332">
              <w:rPr>
                <w:rFonts w:ascii="Times New Roman" w:eastAsia="仿宋" w:hAnsi="Times New Roman" w:cs="Times New Roman" w:hint="eastAsia"/>
                <w:color w:val="000000"/>
                <w:kern w:val="0"/>
                <w:sz w:val="22"/>
              </w:rPr>
              <w:t>LidarID</w:t>
            </w:r>
            <w:proofErr w:type="spellEnd"/>
            <w:r w:rsidR="001D7332">
              <w:rPr>
                <w:rFonts w:ascii="Times New Roman" w:eastAsia="仿宋" w:hAnsi="Times New Roman" w:cs="Times New Roman" w:hint="eastAsia"/>
                <w:color w:val="000000"/>
                <w:kern w:val="0"/>
                <w:sz w:val="22"/>
              </w:rPr>
              <w:t>确定）</w:t>
            </w:r>
            <w:ins w:id="12" w:author="赵晶晶" w:date="2019-09-08T20:47:00Z">
              <w:r w:rsidR="00323A65">
                <w:rPr>
                  <w:rFonts w:ascii="Times New Roman" w:eastAsia="仿宋" w:hAnsi="Times New Roman" w:cs="Times New Roman" w:hint="eastAsia"/>
                  <w:color w:val="000000"/>
                  <w:kern w:val="0"/>
                  <w:sz w:val="22"/>
                </w:rPr>
                <w:t>。主控读取作业文件</w:t>
              </w:r>
            </w:ins>
            <w:ins w:id="13" w:author="RSN imsean" w:date="2019-09-08T21:44:00Z">
              <w:r w:rsidR="006E2AF1">
                <w:rPr>
                  <w:rFonts w:ascii="Times New Roman" w:eastAsia="仿宋" w:hAnsi="Times New Roman" w:cs="Times New Roman" w:hint="eastAsia"/>
                  <w:color w:val="000000"/>
                  <w:kern w:val="0"/>
                  <w:sz w:val="22"/>
                </w:rPr>
                <w:t>指令参数</w:t>
              </w:r>
            </w:ins>
            <w:ins w:id="14" w:author="赵晶晶" w:date="2019-09-08T20:47:00Z">
              <w:r w:rsidR="00323A65">
                <w:rPr>
                  <w:rFonts w:ascii="Times New Roman" w:eastAsia="仿宋" w:hAnsi="Times New Roman" w:cs="Times New Roman" w:hint="eastAsia"/>
                  <w:color w:val="000000"/>
                  <w:kern w:val="0"/>
                  <w:sz w:val="22"/>
                </w:rPr>
                <w:t>，控制参数为</w:t>
              </w:r>
              <w:r w:rsidR="00323A65">
                <w:rPr>
                  <w:rFonts w:ascii="Times New Roman" w:eastAsia="仿宋" w:hAnsi="Times New Roman" w:cs="Times New Roman" w:hint="eastAsia"/>
                  <w:color w:val="000000"/>
                  <w:kern w:val="0"/>
                  <w:sz w:val="22"/>
                </w:rPr>
                <w:t>String</w:t>
              </w:r>
              <w:r w:rsidR="00323A65">
                <w:rPr>
                  <w:rFonts w:ascii="Times New Roman" w:eastAsia="仿宋" w:hAnsi="Times New Roman" w:cs="Times New Roman" w:hint="eastAsia"/>
                  <w:color w:val="000000"/>
                  <w:kern w:val="0"/>
                  <w:sz w:val="22"/>
                </w:rPr>
                <w:t>类型，</w:t>
              </w:r>
            </w:ins>
            <w:ins w:id="15" w:author="RSN imsean" w:date="2019-09-08T21:44:00Z">
              <w:r w:rsidR="006E2AF1">
                <w:rPr>
                  <w:rFonts w:ascii="Times New Roman" w:eastAsia="仿宋" w:hAnsi="Times New Roman" w:cs="Times New Roman" w:hint="eastAsia"/>
                  <w:color w:val="000000"/>
                  <w:kern w:val="0"/>
                  <w:sz w:val="22"/>
                </w:rPr>
                <w:t>写入到</w:t>
              </w:r>
              <w:r w:rsidR="006E2AF1">
                <w:rPr>
                  <w:rFonts w:ascii="Times New Roman" w:eastAsia="仿宋" w:hAnsi="Times New Roman" w:cs="Times New Roman" w:hint="eastAsia"/>
                  <w:color w:val="000000"/>
                  <w:kern w:val="0"/>
                  <w:sz w:val="22"/>
                </w:rPr>
                <w:t>8</w:t>
              </w:r>
              <w:r w:rsidR="006E2AF1">
                <w:rPr>
                  <w:rFonts w:ascii="Times New Roman" w:eastAsia="仿宋" w:hAnsi="Times New Roman" w:cs="Times New Roman"/>
                  <w:color w:val="000000"/>
                  <w:kern w:val="0"/>
                  <w:sz w:val="22"/>
                </w:rPr>
                <w:t>/9</w:t>
              </w:r>
              <w:r w:rsidR="006E2AF1">
                <w:rPr>
                  <w:rFonts w:ascii="Times New Roman" w:eastAsia="仿宋" w:hAnsi="Times New Roman" w:cs="Times New Roman" w:hint="eastAsia"/>
                  <w:color w:val="000000"/>
                  <w:kern w:val="0"/>
                  <w:sz w:val="22"/>
                </w:rPr>
                <w:t>遥信的参数值中。</w:t>
              </w:r>
            </w:ins>
            <w:ins w:id="16" w:author="赵晶晶" w:date="2019-09-08T20:47:00Z">
              <w:del w:id="17" w:author="RSN imsean" w:date="2019-09-08T21:44:00Z">
                <w:r w:rsidR="00323A65" w:rsidDel="006E2AF1">
                  <w:rPr>
                    <w:rFonts w:ascii="Times New Roman" w:eastAsia="仿宋" w:hAnsi="Times New Roman" w:cs="Times New Roman" w:hint="eastAsia"/>
                    <w:color w:val="000000"/>
                    <w:kern w:val="0"/>
                    <w:sz w:val="22"/>
                  </w:rPr>
                  <w:delText>参数格式为：</w:delText>
                </w:r>
                <w:r w:rsidR="00323A65" w:rsidRPr="00D92E6D" w:rsidDel="006E2AF1">
                  <w:rPr>
                    <w:rFonts w:ascii="Times New Roman" w:eastAsia="仿宋" w:hAnsi="Times New Roman" w:cs="Times New Roman"/>
                    <w:color w:val="000000"/>
                    <w:kern w:val="0"/>
                    <w:sz w:val="22"/>
                  </w:rPr>
                  <w:delText>"Ti</w:delText>
                </w:r>
              </w:del>
            </w:ins>
            <w:ins w:id="18" w:author="赵晶晶" w:date="2019-09-08T20:48:00Z">
              <w:del w:id="19" w:author="RSN imsean" w:date="2019-09-08T21:44:00Z">
                <w:r w:rsidR="00323A65" w:rsidDel="006E2AF1">
                  <w:rPr>
                    <w:rFonts w:ascii="Times New Roman" w:eastAsia="仿宋" w:hAnsi="Times New Roman" w:cs="Times New Roman" w:hint="eastAsia"/>
                    <w:color w:val="000000"/>
                    <w:kern w:val="0"/>
                    <w:sz w:val="22"/>
                  </w:rPr>
                  <w:delText>ps</w:delText>
                </w:r>
              </w:del>
            </w:ins>
            <w:ins w:id="20" w:author="赵晶晶" w:date="2019-09-08T20:47:00Z">
              <w:del w:id="21" w:author="RSN imsean" w:date="2019-09-08T21:44:00Z">
                <w:r w:rsidR="00323A65" w:rsidDel="006E2AF1">
                  <w:rPr>
                    <w:rFonts w:ascii="Times New Roman" w:eastAsia="仿宋" w:hAnsi="Times New Roman" w:cs="Times New Roman"/>
                    <w:color w:val="000000"/>
                    <w:kern w:val="0"/>
                    <w:sz w:val="22"/>
                  </w:rPr>
                  <w:delText>Message</w:delText>
                </w:r>
                <w:r w:rsidR="00323A65" w:rsidRPr="00D92E6D" w:rsidDel="006E2AF1">
                  <w:rPr>
                    <w:rFonts w:ascii="Times New Roman" w:eastAsia="仿宋" w:hAnsi="Times New Roman" w:cs="Times New Roman"/>
                    <w:color w:val="000000"/>
                    <w:kern w:val="0"/>
                    <w:sz w:val="22"/>
                  </w:rPr>
                  <w:delText>"</w:delText>
                </w:r>
                <w:r w:rsidR="00323A65" w:rsidDel="006E2AF1">
                  <w:rPr>
                    <w:rFonts w:ascii="Times New Roman" w:eastAsia="仿宋" w:hAnsi="Times New Roman" w:cs="Times New Roman" w:hint="eastAsia"/>
                    <w:color w:val="000000"/>
                    <w:kern w:val="0"/>
                    <w:sz w:val="22"/>
                  </w:rPr>
                  <w:delText>。</w:delText>
                </w:r>
              </w:del>
              <w:del w:id="22" w:author="RSN imsean" w:date="2019-09-08T21:43:00Z">
                <w:r w:rsidR="007F14DC" w:rsidDel="006E2AF1">
                  <w:rPr>
                    <w:rFonts w:ascii="Times New Roman" w:eastAsia="仿宋" w:hAnsi="Times New Roman" w:cs="Times New Roman" w:hint="eastAsia"/>
                    <w:color w:val="000000"/>
                    <w:kern w:val="0"/>
                    <w:sz w:val="22"/>
                  </w:rPr>
                  <w:delText>主控向地面站发送通知消息，地面站</w:delText>
                </w:r>
                <w:r w:rsidR="00323A65" w:rsidDel="006E2AF1">
                  <w:rPr>
                    <w:rFonts w:ascii="Times New Roman" w:eastAsia="仿宋" w:hAnsi="Times New Roman" w:cs="Times New Roman" w:hint="eastAsia"/>
                    <w:color w:val="000000"/>
                    <w:kern w:val="0"/>
                    <w:sz w:val="22"/>
                  </w:rPr>
                  <w:delText>弹</w:delText>
                </w:r>
              </w:del>
            </w:ins>
            <w:ins w:id="23" w:author="赵晶晶" w:date="2019-09-08T20:48:00Z">
              <w:del w:id="24" w:author="RSN imsean" w:date="2019-09-08T21:43:00Z">
                <w:r w:rsidR="00323A65" w:rsidDel="006E2AF1">
                  <w:rPr>
                    <w:rFonts w:ascii="Times New Roman" w:eastAsia="仿宋" w:hAnsi="Times New Roman" w:cs="Times New Roman" w:hint="eastAsia"/>
                    <w:color w:val="000000"/>
                    <w:kern w:val="0"/>
                    <w:sz w:val="22"/>
                  </w:rPr>
                  <w:delText>出消息</w:delText>
                </w:r>
              </w:del>
            </w:ins>
            <w:ins w:id="25" w:author="赵晶晶" w:date="2019-09-08T20:47:00Z">
              <w:del w:id="26" w:author="RSN imsean" w:date="2019-09-08T21:43:00Z">
                <w:r w:rsidR="007F14DC" w:rsidDel="006E2AF1">
                  <w:rPr>
                    <w:rFonts w:ascii="Times New Roman" w:eastAsia="仿宋" w:hAnsi="Times New Roman" w:cs="Times New Roman" w:hint="eastAsia"/>
                    <w:color w:val="000000"/>
                    <w:kern w:val="0"/>
                    <w:sz w:val="22"/>
                  </w:rPr>
                  <w:delText>窗口</w:delText>
                </w:r>
              </w:del>
            </w:ins>
            <w:ins w:id="27" w:author="赵晶晶" w:date="2019-09-08T20:48:00Z">
              <w:del w:id="28" w:author="RSN imsean" w:date="2019-09-08T21:43:00Z">
                <w:r w:rsidR="00323A65" w:rsidDel="006E2AF1">
                  <w:rPr>
                    <w:rFonts w:ascii="Times New Roman" w:eastAsia="仿宋" w:hAnsi="Times New Roman" w:cs="Times New Roman" w:hint="eastAsia"/>
                    <w:color w:val="000000"/>
                    <w:kern w:val="0"/>
                    <w:sz w:val="22"/>
                  </w:rPr>
                  <w:delText>，显示消息内容</w:delText>
                </w:r>
              </w:del>
            </w:ins>
            <w:ins w:id="29" w:author="赵晶晶" w:date="2019-09-08T20:47:00Z">
              <w:del w:id="30" w:author="RSN imsean" w:date="2019-09-08T21:43:00Z">
                <w:r w:rsidR="007F14DC" w:rsidDel="006E2AF1">
                  <w:rPr>
                    <w:rFonts w:ascii="Times New Roman" w:eastAsia="仿宋" w:hAnsi="Times New Roman" w:cs="Times New Roman" w:hint="eastAsia"/>
                    <w:color w:val="000000"/>
                    <w:kern w:val="0"/>
                    <w:sz w:val="22"/>
                  </w:rPr>
                  <w:delText>。</w:delText>
                </w:r>
              </w:del>
            </w:ins>
          </w:p>
          <w:p w14:paraId="6F040668" w14:textId="270E2EDA" w:rsidR="00507023" w:rsidRPr="00507023" w:rsidRDefault="00507023"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2.</w:t>
            </w:r>
            <w:r>
              <w:rPr>
                <w:rFonts w:ascii="Times New Roman" w:eastAsia="仿宋" w:hAnsi="Times New Roman" w:cs="Times New Roman" w:hint="eastAsia"/>
                <w:color w:val="000000"/>
                <w:kern w:val="0"/>
                <w:sz w:val="22"/>
              </w:rPr>
              <w:t>主控向地面站发送允许手工操作指令，发布消息为</w:t>
            </w:r>
            <w:ins w:id="31" w:author="RSN imsean" w:date="2019-09-08T21:45:00Z">
              <w:r w:rsidR="006E2AF1" w:rsidRPr="006E2AF1">
                <w:rPr>
                  <w:rFonts w:ascii="Times New Roman" w:eastAsia="仿宋" w:hAnsi="Times New Roman" w:cs="Times New Roman"/>
                  <w:color w:val="000000"/>
                  <w:kern w:val="0"/>
                  <w:sz w:val="22"/>
                </w:rPr>
                <w:t>/</w:t>
              </w:r>
              <w:proofErr w:type="spellStart"/>
              <w:r w:rsidR="006E2AF1" w:rsidRPr="006E2AF1">
                <w:rPr>
                  <w:rFonts w:ascii="Times New Roman" w:eastAsia="仿宋" w:hAnsi="Times New Roman" w:cs="Times New Roman"/>
                  <w:color w:val="000000"/>
                  <w:kern w:val="0"/>
                  <w:sz w:val="22"/>
                </w:rPr>
                <w:t>nari</w:t>
              </w:r>
              <w:proofErr w:type="spellEnd"/>
              <w:r w:rsidR="006E2AF1" w:rsidRPr="006E2AF1">
                <w:rPr>
                  <w:rFonts w:ascii="Times New Roman" w:eastAsia="仿宋" w:hAnsi="Times New Roman" w:cs="Times New Roman"/>
                  <w:color w:val="000000"/>
                  <w:kern w:val="0"/>
                  <w:sz w:val="22"/>
                </w:rPr>
                <w:t>/</w:t>
              </w:r>
              <w:proofErr w:type="spellStart"/>
              <w:r w:rsidR="006E2AF1" w:rsidRPr="006E2AF1">
                <w:rPr>
                  <w:rFonts w:ascii="Times New Roman" w:eastAsia="仿宋" w:hAnsi="Times New Roman" w:cs="Times New Roman"/>
                  <w:color w:val="000000"/>
                  <w:kern w:val="0"/>
                  <w:sz w:val="22"/>
                </w:rPr>
                <w:t>szrd</w:t>
              </w:r>
              <w:proofErr w:type="spellEnd"/>
              <w:r w:rsidR="006E2AF1" w:rsidRPr="006E2AF1">
                <w:rPr>
                  <w:rFonts w:ascii="Times New Roman" w:eastAsia="仿宋" w:hAnsi="Times New Roman" w:cs="Times New Roman"/>
                  <w:color w:val="000000"/>
                  <w:kern w:val="0"/>
                  <w:sz w:val="22"/>
                </w:rPr>
                <w:t>/</w:t>
              </w:r>
              <w:proofErr w:type="spellStart"/>
              <w:r w:rsidR="006E2AF1" w:rsidRPr="006E2AF1">
                <w:rPr>
                  <w:rFonts w:ascii="Times New Roman" w:eastAsia="仿宋" w:hAnsi="Times New Roman" w:cs="Times New Roman"/>
                  <w:color w:val="000000"/>
                  <w:kern w:val="0"/>
                  <w:sz w:val="22"/>
                </w:rPr>
                <w:t>dnrobot</w:t>
              </w:r>
              <w:proofErr w:type="spellEnd"/>
              <w:r w:rsidR="006E2AF1" w:rsidRPr="006E2AF1">
                <w:rPr>
                  <w:rFonts w:ascii="Times New Roman" w:eastAsia="仿宋" w:hAnsi="Times New Roman" w:cs="Times New Roman"/>
                  <w:color w:val="000000"/>
                  <w:kern w:val="0"/>
                  <w:sz w:val="22"/>
                </w:rPr>
                <w:t>/</w:t>
              </w:r>
              <w:proofErr w:type="spellStart"/>
              <w:r w:rsidR="006E2AF1" w:rsidRPr="006E2AF1">
                <w:rPr>
                  <w:rFonts w:ascii="Times New Roman" w:eastAsia="仿宋" w:hAnsi="Times New Roman" w:cs="Times New Roman"/>
                  <w:color w:val="000000"/>
                  <w:kern w:val="0"/>
                  <w:sz w:val="22"/>
                </w:rPr>
                <w:t>maincontrol</w:t>
              </w:r>
              <w:proofErr w:type="spellEnd"/>
              <w:r w:rsidR="006E2AF1" w:rsidRPr="006E2AF1">
                <w:rPr>
                  <w:rFonts w:ascii="Times New Roman" w:eastAsia="仿宋" w:hAnsi="Times New Roman" w:cs="Times New Roman"/>
                  <w:color w:val="000000"/>
                  <w:kern w:val="0"/>
                  <w:sz w:val="22"/>
                </w:rPr>
                <w:t>/</w:t>
              </w:r>
              <w:proofErr w:type="spellStart"/>
              <w:r w:rsidR="006E2AF1" w:rsidRPr="006E2AF1">
                <w:rPr>
                  <w:rFonts w:ascii="Times New Roman" w:eastAsia="仿宋" w:hAnsi="Times New Roman" w:cs="Times New Roman"/>
                  <w:color w:val="000000"/>
                  <w:kern w:val="0"/>
                  <w:sz w:val="22"/>
                </w:rPr>
                <w:t>yx</w:t>
              </w:r>
            </w:ins>
            <w:proofErr w:type="spellEnd"/>
            <w:del w:id="32" w:author="RSN imsean" w:date="2019-09-08T21:45:00Z">
              <w:r w:rsidRPr="0037060D" w:rsidDel="006E2AF1">
                <w:rPr>
                  <w:rFonts w:ascii="Times New Roman" w:eastAsia="仿宋" w:hAnsi="Times New Roman" w:cs="Times New Roman"/>
                  <w:color w:val="000000"/>
                  <w:kern w:val="0"/>
                  <w:sz w:val="22"/>
                </w:rPr>
                <w:delText>public_pkg/status_digital_msg</w:delText>
              </w:r>
            </w:del>
            <w:r>
              <w:rPr>
                <w:rFonts w:ascii="Times New Roman" w:eastAsia="仿宋" w:hAnsi="Times New Roman" w:cs="Times New Roman" w:hint="eastAsia"/>
                <w:color w:val="000000"/>
                <w:kern w:val="0"/>
                <w:sz w:val="22"/>
              </w:rPr>
              <w:t>，发布格式详见《</w:t>
            </w:r>
            <w:r w:rsidRPr="00E44367">
              <w:rPr>
                <w:rFonts w:ascii="Times New Roman" w:eastAsia="仿宋" w:hAnsi="Times New Roman" w:cs="Times New Roman" w:hint="eastAsia"/>
                <w:color w:val="000000"/>
                <w:kern w:val="0"/>
                <w:sz w:val="22"/>
              </w:rPr>
              <w:t>配网带电作业机器人通用软件平台消息设计说明书</w:t>
            </w:r>
            <w:r>
              <w:rPr>
                <w:rFonts w:ascii="Times New Roman" w:eastAsia="仿宋" w:hAnsi="Times New Roman" w:cs="Times New Roman" w:hint="eastAsia"/>
                <w:color w:val="000000"/>
                <w:kern w:val="0"/>
                <w:sz w:val="22"/>
              </w:rPr>
              <w:t>》文档，报文内容详见《报文格式》文档中遥信标签页序号</w:t>
            </w:r>
            <w:r>
              <w:rPr>
                <w:rFonts w:ascii="Times New Roman" w:eastAsia="仿宋" w:hAnsi="Times New Roman" w:cs="Times New Roman"/>
                <w:color w:val="000000"/>
                <w:kern w:val="0"/>
                <w:sz w:val="22"/>
              </w:rPr>
              <w:t>1</w:t>
            </w:r>
            <w:r>
              <w:rPr>
                <w:rFonts w:ascii="Times New Roman" w:eastAsia="仿宋" w:hAnsi="Times New Roman" w:cs="Times New Roman" w:hint="eastAsia"/>
                <w:color w:val="000000"/>
                <w:kern w:val="0"/>
                <w:sz w:val="22"/>
              </w:rPr>
              <w:t>，写入</w:t>
            </w:r>
            <w:r>
              <w:rPr>
                <w:rFonts w:ascii="Times New Roman" w:eastAsia="仿宋" w:hAnsi="Times New Roman" w:cs="Times New Roman" w:hint="eastAsia"/>
                <w:color w:val="000000"/>
                <w:kern w:val="0"/>
                <w:sz w:val="22"/>
              </w:rPr>
              <w:t>seq</w:t>
            </w:r>
            <w:r>
              <w:rPr>
                <w:rFonts w:ascii="Times New Roman" w:eastAsia="仿宋" w:hAnsi="Times New Roman" w:cs="Times New Roman" w:hint="eastAsia"/>
                <w:color w:val="000000"/>
                <w:kern w:val="0"/>
                <w:sz w:val="22"/>
              </w:rPr>
              <w:t>字段，控制参数值为</w:t>
            </w:r>
            <w:r>
              <w:rPr>
                <w:rFonts w:ascii="Times New Roman" w:eastAsia="仿宋" w:hAnsi="Times New Roman" w:cs="Times New Roman" w:hint="eastAsia"/>
                <w:color w:val="000000"/>
                <w:kern w:val="0"/>
                <w:sz w:val="22"/>
              </w:rPr>
              <w:t>1</w:t>
            </w:r>
            <w:r>
              <w:rPr>
                <w:rFonts w:ascii="Times New Roman" w:eastAsia="仿宋" w:hAnsi="Times New Roman" w:cs="Times New Roman" w:hint="eastAsia"/>
                <w:color w:val="000000"/>
                <w:kern w:val="0"/>
                <w:sz w:val="22"/>
              </w:rPr>
              <w:t>，写入</w:t>
            </w:r>
            <w:r>
              <w:rPr>
                <w:rFonts w:ascii="Times New Roman" w:eastAsia="仿宋" w:hAnsi="Times New Roman" w:cs="Times New Roman" w:hint="eastAsia"/>
                <w:color w:val="000000"/>
                <w:kern w:val="0"/>
                <w:sz w:val="22"/>
              </w:rPr>
              <w:t>value</w:t>
            </w:r>
            <w:r>
              <w:rPr>
                <w:rFonts w:ascii="Times New Roman" w:eastAsia="仿宋" w:hAnsi="Times New Roman" w:cs="Times New Roman" w:hint="eastAsia"/>
                <w:color w:val="000000"/>
                <w:kern w:val="0"/>
                <w:sz w:val="22"/>
              </w:rPr>
              <w:t>字段。</w:t>
            </w:r>
          </w:p>
          <w:p w14:paraId="0876BC58" w14:textId="77777777" w:rsidR="009762FE" w:rsidRDefault="00507023"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lastRenderedPageBreak/>
              <w:t>3</w:t>
            </w:r>
            <w:r w:rsidR="009762FE">
              <w:rPr>
                <w:rFonts w:ascii="Times New Roman" w:eastAsia="仿宋" w:hAnsi="Times New Roman" w:cs="Times New Roman"/>
                <w:color w:val="000000"/>
                <w:kern w:val="0"/>
                <w:sz w:val="22"/>
              </w:rPr>
              <w:t>.</w:t>
            </w:r>
            <w:r w:rsidR="009762FE">
              <w:rPr>
                <w:rFonts w:ascii="Times New Roman" w:eastAsia="仿宋" w:hAnsi="Times New Roman" w:cs="Times New Roman" w:hint="eastAsia"/>
                <w:color w:val="000000"/>
                <w:kern w:val="0"/>
                <w:sz w:val="22"/>
              </w:rPr>
              <w:t>参照《</w:t>
            </w:r>
            <w:r w:rsidR="009762FE" w:rsidRPr="009762FE">
              <w:rPr>
                <w:rFonts w:ascii="Times New Roman" w:eastAsia="仿宋" w:hAnsi="Times New Roman" w:cs="Times New Roman"/>
                <w:color w:val="000000"/>
                <w:kern w:val="0"/>
                <w:sz w:val="22"/>
              </w:rPr>
              <w:t>20190524-1</w:t>
            </w:r>
            <w:r w:rsidR="009762FE" w:rsidRPr="009762FE">
              <w:rPr>
                <w:rFonts w:ascii="Times New Roman" w:eastAsia="仿宋" w:hAnsi="Times New Roman" w:cs="Times New Roman"/>
                <w:color w:val="000000"/>
                <w:kern w:val="0"/>
                <w:sz w:val="22"/>
              </w:rPr>
              <w:t>视觉交互流程</w:t>
            </w:r>
            <w:r w:rsidR="009762FE">
              <w:rPr>
                <w:rFonts w:ascii="Times New Roman" w:eastAsia="仿宋" w:hAnsi="Times New Roman" w:cs="Times New Roman" w:hint="eastAsia"/>
                <w:color w:val="000000"/>
                <w:kern w:val="0"/>
                <w:sz w:val="22"/>
              </w:rPr>
              <w:t>》文档，</w:t>
            </w:r>
          </w:p>
          <w:tbl>
            <w:tblPr>
              <w:tblStyle w:val="aa"/>
              <w:tblW w:w="5000" w:type="pct"/>
              <w:tblLook w:val="04A0" w:firstRow="1" w:lastRow="0" w:firstColumn="1" w:lastColumn="0" w:noHBand="0" w:noVBand="1"/>
            </w:tblPr>
            <w:tblGrid>
              <w:gridCol w:w="2040"/>
              <w:gridCol w:w="2781"/>
              <w:gridCol w:w="3051"/>
            </w:tblGrid>
            <w:tr w:rsidR="009762FE" w14:paraId="4EDB33FF" w14:textId="77777777" w:rsidTr="009762FE">
              <w:tc>
                <w:tcPr>
                  <w:tcW w:w="1295" w:type="pct"/>
                </w:tcPr>
                <w:p w14:paraId="4E24397C" w14:textId="77777777" w:rsidR="009762FE" w:rsidRPr="009762FE" w:rsidRDefault="009762FE" w:rsidP="009762FE">
                  <w:pPr>
                    <w:pStyle w:val="a9"/>
                    <w:spacing w:line="360" w:lineRule="auto"/>
                    <w:ind w:firstLineChars="0" w:firstLine="0"/>
                    <w:jc w:val="center"/>
                    <w:rPr>
                      <w:b/>
                      <w:sz w:val="18"/>
                      <w:szCs w:val="18"/>
                    </w:rPr>
                  </w:pPr>
                  <w:r w:rsidRPr="009762FE">
                    <w:rPr>
                      <w:rFonts w:hint="eastAsia"/>
                      <w:b/>
                      <w:sz w:val="18"/>
                      <w:szCs w:val="18"/>
                    </w:rPr>
                    <w:t>名称</w:t>
                  </w:r>
                </w:p>
              </w:tc>
              <w:tc>
                <w:tcPr>
                  <w:tcW w:w="1766" w:type="pct"/>
                </w:tcPr>
                <w:p w14:paraId="5EBE28C1" w14:textId="77777777" w:rsidR="009762FE" w:rsidRPr="009762FE" w:rsidRDefault="009762FE" w:rsidP="009762FE">
                  <w:pPr>
                    <w:pStyle w:val="a9"/>
                    <w:spacing w:line="360" w:lineRule="auto"/>
                    <w:ind w:firstLineChars="0" w:firstLine="0"/>
                    <w:jc w:val="center"/>
                    <w:rPr>
                      <w:b/>
                      <w:sz w:val="18"/>
                      <w:szCs w:val="18"/>
                    </w:rPr>
                  </w:pPr>
                  <w:r w:rsidRPr="009762FE">
                    <w:rPr>
                      <w:rFonts w:hint="eastAsia"/>
                      <w:b/>
                      <w:sz w:val="18"/>
                      <w:szCs w:val="18"/>
                    </w:rPr>
                    <w:t>话题名</w:t>
                  </w:r>
                </w:p>
              </w:tc>
              <w:tc>
                <w:tcPr>
                  <w:tcW w:w="1938" w:type="pct"/>
                </w:tcPr>
                <w:p w14:paraId="402E64BB" w14:textId="77777777" w:rsidR="009762FE" w:rsidRPr="009762FE" w:rsidRDefault="009762FE" w:rsidP="009762FE">
                  <w:pPr>
                    <w:pStyle w:val="a9"/>
                    <w:spacing w:line="360" w:lineRule="auto"/>
                    <w:ind w:firstLineChars="0" w:firstLine="0"/>
                    <w:jc w:val="center"/>
                    <w:rPr>
                      <w:b/>
                      <w:sz w:val="18"/>
                      <w:szCs w:val="18"/>
                    </w:rPr>
                  </w:pPr>
                  <w:r w:rsidRPr="009762FE">
                    <w:rPr>
                      <w:rFonts w:hint="eastAsia"/>
                      <w:b/>
                      <w:sz w:val="18"/>
                      <w:szCs w:val="18"/>
                    </w:rPr>
                    <w:t>消息格式</w:t>
                  </w:r>
                </w:p>
              </w:tc>
            </w:tr>
            <w:tr w:rsidR="009762FE" w14:paraId="32C0C374" w14:textId="77777777" w:rsidTr="009762FE">
              <w:tc>
                <w:tcPr>
                  <w:tcW w:w="1295" w:type="pct"/>
                </w:tcPr>
                <w:p w14:paraId="4A66A437" w14:textId="77777777" w:rsidR="009762FE" w:rsidRPr="009762FE" w:rsidRDefault="009762FE" w:rsidP="009762FE">
                  <w:pPr>
                    <w:pStyle w:val="a9"/>
                    <w:spacing w:line="360" w:lineRule="auto"/>
                    <w:ind w:firstLineChars="0" w:firstLine="0"/>
                    <w:jc w:val="left"/>
                    <w:rPr>
                      <w:sz w:val="18"/>
                      <w:szCs w:val="18"/>
                    </w:rPr>
                  </w:pPr>
                  <w:r w:rsidRPr="009762FE">
                    <w:rPr>
                      <w:rFonts w:hint="eastAsia"/>
                      <w:sz w:val="18"/>
                      <w:szCs w:val="18"/>
                    </w:rPr>
                    <w:t>相机1雷达坐标</w:t>
                  </w:r>
                </w:p>
              </w:tc>
              <w:tc>
                <w:tcPr>
                  <w:tcW w:w="1766" w:type="pct"/>
                </w:tcPr>
                <w:p w14:paraId="5EB69F01" w14:textId="77777777" w:rsidR="009762FE" w:rsidRPr="009762FE" w:rsidRDefault="009762FE" w:rsidP="009762FE">
                  <w:pPr>
                    <w:pStyle w:val="a9"/>
                    <w:spacing w:line="360" w:lineRule="auto"/>
                    <w:ind w:firstLineChars="0" w:firstLine="0"/>
                    <w:jc w:val="left"/>
                    <w:rPr>
                      <w:sz w:val="18"/>
                      <w:szCs w:val="18"/>
                    </w:rPr>
                  </w:pPr>
                  <w:r w:rsidRPr="009762FE">
                    <w:rPr>
                      <w:sz w:val="18"/>
                      <w:szCs w:val="18"/>
                    </w:rPr>
                    <w:t>/sys_0/</w:t>
                  </w:r>
                  <w:proofErr w:type="spellStart"/>
                  <w:r w:rsidRPr="009762FE">
                    <w:rPr>
                      <w:sz w:val="18"/>
                      <w:szCs w:val="18"/>
                    </w:rPr>
                    <w:t>server_position</w:t>
                  </w:r>
                  <w:proofErr w:type="spellEnd"/>
                  <w:r w:rsidRPr="009762FE">
                    <w:rPr>
                      <w:sz w:val="18"/>
                      <w:szCs w:val="18"/>
                    </w:rPr>
                    <w:t>/</w:t>
                  </w:r>
                </w:p>
              </w:tc>
              <w:tc>
                <w:tcPr>
                  <w:tcW w:w="1938" w:type="pct"/>
                </w:tcPr>
                <w:p w14:paraId="1EFEDF14" w14:textId="77777777" w:rsidR="009762FE" w:rsidRPr="009762FE" w:rsidRDefault="009762FE" w:rsidP="009762FE">
                  <w:pPr>
                    <w:pStyle w:val="a9"/>
                    <w:spacing w:line="360" w:lineRule="auto"/>
                    <w:ind w:firstLineChars="0" w:firstLine="0"/>
                    <w:jc w:val="left"/>
                    <w:rPr>
                      <w:sz w:val="18"/>
                      <w:szCs w:val="18"/>
                    </w:rPr>
                  </w:pPr>
                  <w:r w:rsidRPr="009762FE">
                    <w:rPr>
                      <w:rFonts w:hint="eastAsia"/>
                      <w:sz w:val="18"/>
                      <w:szCs w:val="18"/>
                    </w:rPr>
                    <w:t>见</w:t>
                  </w:r>
                  <w:r w:rsidRPr="009762FE">
                    <w:rPr>
                      <w:sz w:val="18"/>
                      <w:szCs w:val="18"/>
                    </w:rPr>
                    <w:t>s</w:t>
                  </w:r>
                  <w:r w:rsidRPr="009762FE">
                    <w:rPr>
                      <w:rFonts w:hint="eastAsia"/>
                      <w:sz w:val="18"/>
                      <w:szCs w:val="18"/>
                    </w:rPr>
                    <w:t>erver</w:t>
                  </w:r>
                  <w:r w:rsidRPr="009762FE">
                    <w:rPr>
                      <w:sz w:val="18"/>
                      <w:szCs w:val="18"/>
                    </w:rPr>
                    <w:t>_position_msg.msg</w:t>
                  </w:r>
                </w:p>
              </w:tc>
            </w:tr>
            <w:tr w:rsidR="009762FE" w14:paraId="3C821557" w14:textId="77777777" w:rsidTr="009762FE">
              <w:tc>
                <w:tcPr>
                  <w:tcW w:w="1295" w:type="pct"/>
                </w:tcPr>
                <w:p w14:paraId="28171408" w14:textId="77777777" w:rsidR="009762FE" w:rsidRPr="009762FE" w:rsidRDefault="009762FE" w:rsidP="009762FE">
                  <w:pPr>
                    <w:pStyle w:val="a9"/>
                    <w:spacing w:line="360" w:lineRule="auto"/>
                    <w:ind w:firstLineChars="0" w:firstLine="0"/>
                    <w:jc w:val="left"/>
                    <w:rPr>
                      <w:sz w:val="18"/>
                      <w:szCs w:val="18"/>
                    </w:rPr>
                  </w:pPr>
                  <w:r w:rsidRPr="009762FE">
                    <w:rPr>
                      <w:rFonts w:hint="eastAsia"/>
                      <w:sz w:val="18"/>
                      <w:szCs w:val="18"/>
                    </w:rPr>
                    <w:t>相机2雷达坐标</w:t>
                  </w:r>
                </w:p>
              </w:tc>
              <w:tc>
                <w:tcPr>
                  <w:tcW w:w="1766" w:type="pct"/>
                </w:tcPr>
                <w:p w14:paraId="1868370C" w14:textId="77777777" w:rsidR="009762FE" w:rsidRPr="009762FE" w:rsidRDefault="009762FE" w:rsidP="009762FE">
                  <w:pPr>
                    <w:pStyle w:val="a9"/>
                    <w:spacing w:line="360" w:lineRule="auto"/>
                    <w:ind w:firstLineChars="0" w:firstLine="0"/>
                    <w:jc w:val="left"/>
                    <w:rPr>
                      <w:sz w:val="18"/>
                      <w:szCs w:val="18"/>
                    </w:rPr>
                  </w:pPr>
                  <w:r w:rsidRPr="009762FE">
                    <w:rPr>
                      <w:sz w:val="18"/>
                      <w:szCs w:val="18"/>
                    </w:rPr>
                    <w:t>/sys_1/</w:t>
                  </w:r>
                  <w:proofErr w:type="spellStart"/>
                  <w:r w:rsidRPr="009762FE">
                    <w:rPr>
                      <w:sz w:val="18"/>
                      <w:szCs w:val="18"/>
                    </w:rPr>
                    <w:t>server_position</w:t>
                  </w:r>
                  <w:proofErr w:type="spellEnd"/>
                  <w:r w:rsidRPr="009762FE">
                    <w:rPr>
                      <w:sz w:val="18"/>
                      <w:szCs w:val="18"/>
                    </w:rPr>
                    <w:t>/</w:t>
                  </w:r>
                </w:p>
              </w:tc>
              <w:tc>
                <w:tcPr>
                  <w:tcW w:w="1938" w:type="pct"/>
                </w:tcPr>
                <w:p w14:paraId="71148D6A" w14:textId="77777777" w:rsidR="009762FE" w:rsidRPr="009762FE" w:rsidRDefault="009762FE" w:rsidP="009762FE">
                  <w:pPr>
                    <w:pStyle w:val="a9"/>
                    <w:spacing w:line="360" w:lineRule="auto"/>
                    <w:ind w:firstLineChars="0" w:firstLine="0"/>
                    <w:jc w:val="left"/>
                    <w:rPr>
                      <w:sz w:val="18"/>
                      <w:szCs w:val="18"/>
                    </w:rPr>
                  </w:pPr>
                  <w:r w:rsidRPr="009762FE">
                    <w:rPr>
                      <w:rFonts w:hint="eastAsia"/>
                      <w:sz w:val="18"/>
                      <w:szCs w:val="18"/>
                    </w:rPr>
                    <w:t>见</w:t>
                  </w:r>
                  <w:r w:rsidRPr="009762FE">
                    <w:rPr>
                      <w:sz w:val="18"/>
                      <w:szCs w:val="18"/>
                    </w:rPr>
                    <w:t>s</w:t>
                  </w:r>
                  <w:r w:rsidRPr="009762FE">
                    <w:rPr>
                      <w:rFonts w:hint="eastAsia"/>
                      <w:sz w:val="18"/>
                      <w:szCs w:val="18"/>
                    </w:rPr>
                    <w:t>erver</w:t>
                  </w:r>
                  <w:r w:rsidRPr="009762FE">
                    <w:rPr>
                      <w:sz w:val="18"/>
                      <w:szCs w:val="18"/>
                    </w:rPr>
                    <w:t>_position_msg.msg</w:t>
                  </w:r>
                </w:p>
              </w:tc>
            </w:tr>
          </w:tbl>
          <w:p w14:paraId="657991EE" w14:textId="77777777" w:rsidR="009762FE" w:rsidRDefault="009762FE"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由以上话题获取</w:t>
            </w:r>
            <w:r>
              <w:rPr>
                <w:rFonts w:ascii="Times New Roman" w:eastAsia="仿宋" w:hAnsi="Times New Roman" w:cs="Times New Roman" w:hint="eastAsia"/>
                <w:color w:val="000000"/>
                <w:kern w:val="0"/>
                <w:sz w:val="22"/>
              </w:rPr>
              <w:t>lidar</w:t>
            </w:r>
            <w:r>
              <w:rPr>
                <w:rFonts w:ascii="Times New Roman" w:eastAsia="仿宋" w:hAnsi="Times New Roman" w:cs="Times New Roman" w:hint="eastAsia"/>
                <w:color w:val="000000"/>
                <w:kern w:val="0"/>
                <w:sz w:val="22"/>
              </w:rPr>
              <w:t>测量信息和</w:t>
            </w:r>
            <w:r w:rsidRPr="002542EE">
              <w:rPr>
                <w:rFonts w:ascii="Times New Roman" w:eastAsia="仿宋" w:hAnsi="Times New Roman" w:cs="Times New Roman" w:hint="eastAsia"/>
                <w:color w:val="000000"/>
                <w:kern w:val="0"/>
                <w:sz w:val="22"/>
                <w:highlight w:val="yellow"/>
              </w:rPr>
              <w:t>对应的滑台位置信息</w:t>
            </w:r>
            <w:r w:rsidR="00CD43AC">
              <w:rPr>
                <w:rFonts w:ascii="Times New Roman" w:eastAsia="仿宋" w:hAnsi="Times New Roman" w:cs="Times New Roman" w:hint="eastAsia"/>
                <w:color w:val="000000"/>
                <w:kern w:val="0"/>
                <w:sz w:val="22"/>
              </w:rPr>
              <w:t>（单位是</w:t>
            </w:r>
            <w:r w:rsidR="00CD43AC">
              <w:rPr>
                <w:rFonts w:ascii="Times New Roman" w:eastAsia="仿宋" w:hAnsi="Times New Roman" w:cs="Times New Roman" w:hint="eastAsia"/>
                <w:color w:val="000000"/>
                <w:kern w:val="0"/>
                <w:sz w:val="22"/>
              </w:rPr>
              <w:t>m</w:t>
            </w:r>
            <w:r w:rsidR="00CD43AC">
              <w:rPr>
                <w:rFonts w:ascii="Times New Roman" w:eastAsia="仿宋" w:hAnsi="Times New Roman" w:cs="Times New Roman" w:hint="eastAsia"/>
                <w:color w:val="000000"/>
                <w:kern w:val="0"/>
                <w:sz w:val="22"/>
              </w:rPr>
              <w:t>）</w:t>
            </w:r>
            <w:r>
              <w:rPr>
                <w:rFonts w:ascii="Times New Roman" w:eastAsia="仿宋" w:hAnsi="Times New Roman" w:cs="Times New Roman" w:hint="eastAsia"/>
                <w:color w:val="000000"/>
                <w:kern w:val="0"/>
                <w:sz w:val="22"/>
              </w:rPr>
              <w:t>。</w:t>
            </w:r>
          </w:p>
          <w:p w14:paraId="03E043D0" w14:textId="77777777" w:rsidR="002542EE" w:rsidRDefault="002542EE"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滑台位置信息也可由下列途径获取，</w:t>
            </w:r>
          </w:p>
          <w:p w14:paraId="4D9628B3" w14:textId="77777777" w:rsidR="002542EE" w:rsidRDefault="002542EE"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在判断到</w:t>
            </w:r>
            <w:r>
              <w:rPr>
                <w:rFonts w:ascii="Times New Roman" w:eastAsia="仿宋" w:hAnsi="Times New Roman" w:cs="Times New Roman" w:hint="eastAsia"/>
                <w:color w:val="000000"/>
                <w:kern w:val="0"/>
                <w:sz w:val="22"/>
              </w:rPr>
              <w:t>flag=</w:t>
            </w:r>
            <w:r>
              <w:rPr>
                <w:rFonts w:ascii="Times New Roman" w:eastAsia="仿宋" w:hAnsi="Times New Roman" w:cs="Times New Roman"/>
                <w:color w:val="000000"/>
                <w:kern w:val="0"/>
                <w:sz w:val="22"/>
              </w:rPr>
              <w:t>2</w:t>
            </w:r>
            <w:r>
              <w:rPr>
                <w:rFonts w:ascii="Times New Roman" w:eastAsia="仿宋" w:hAnsi="Times New Roman" w:cs="Times New Roman" w:hint="eastAsia"/>
                <w:color w:val="000000"/>
                <w:kern w:val="0"/>
                <w:sz w:val="22"/>
              </w:rPr>
              <w:t>后，随即由如下话题获取对应的滑台位置坐标：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0"/>
              <w:gridCol w:w="1595"/>
              <w:gridCol w:w="490"/>
              <w:gridCol w:w="709"/>
              <w:gridCol w:w="567"/>
              <w:gridCol w:w="1134"/>
              <w:gridCol w:w="2457"/>
            </w:tblGrid>
            <w:tr w:rsidR="002542EE" w14:paraId="1A00BFD0" w14:textId="77777777" w:rsidTr="002542EE">
              <w:trPr>
                <w:trHeight w:val="300"/>
              </w:trPr>
              <w:tc>
                <w:tcPr>
                  <w:tcW w:w="0" w:type="auto"/>
                  <w:noWrap/>
                  <w:tcMar>
                    <w:top w:w="10" w:type="dxa"/>
                    <w:left w:w="10" w:type="dxa"/>
                    <w:right w:w="10" w:type="dxa"/>
                  </w:tcMar>
                  <w:vAlign w:val="center"/>
                </w:tcPr>
                <w:p w14:paraId="14A44654"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数据名称</w:t>
                  </w:r>
                </w:p>
              </w:tc>
              <w:tc>
                <w:tcPr>
                  <w:tcW w:w="0" w:type="auto"/>
                  <w:noWrap/>
                  <w:tcMar>
                    <w:top w:w="10" w:type="dxa"/>
                    <w:left w:w="10" w:type="dxa"/>
                    <w:right w:w="10" w:type="dxa"/>
                  </w:tcMar>
                  <w:vAlign w:val="center"/>
                </w:tcPr>
                <w:p w14:paraId="7D2ABC2F"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所属话题名称</w:t>
                  </w:r>
                </w:p>
              </w:tc>
              <w:tc>
                <w:tcPr>
                  <w:tcW w:w="490" w:type="dxa"/>
                  <w:noWrap/>
                  <w:tcMar>
                    <w:top w:w="10" w:type="dxa"/>
                    <w:left w:w="10" w:type="dxa"/>
                    <w:right w:w="10" w:type="dxa"/>
                  </w:tcMar>
                  <w:vAlign w:val="center"/>
                </w:tcPr>
                <w:p w14:paraId="6B8255B3"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序号 : "seq"</w:t>
                  </w:r>
                </w:p>
              </w:tc>
              <w:tc>
                <w:tcPr>
                  <w:tcW w:w="709" w:type="dxa"/>
                  <w:noWrap/>
                  <w:tcMar>
                    <w:top w:w="10" w:type="dxa"/>
                    <w:left w:w="10" w:type="dxa"/>
                    <w:right w:w="10" w:type="dxa"/>
                  </w:tcMar>
                  <w:vAlign w:val="center"/>
                </w:tcPr>
                <w:p w14:paraId="021EB356"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类型 : "type"</w:t>
                  </w:r>
                </w:p>
              </w:tc>
              <w:tc>
                <w:tcPr>
                  <w:tcW w:w="567" w:type="dxa"/>
                  <w:noWrap/>
                  <w:tcMar>
                    <w:top w:w="10" w:type="dxa"/>
                    <w:left w:w="10" w:type="dxa"/>
                    <w:right w:w="10" w:type="dxa"/>
                  </w:tcMar>
                  <w:vAlign w:val="center"/>
                </w:tcPr>
                <w:p w14:paraId="6ED28EBB"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值 : "value"</w:t>
                  </w:r>
                </w:p>
              </w:tc>
              <w:tc>
                <w:tcPr>
                  <w:tcW w:w="1134" w:type="dxa"/>
                  <w:noWrap/>
                  <w:tcMar>
                    <w:top w:w="10" w:type="dxa"/>
                    <w:left w:w="10" w:type="dxa"/>
                    <w:right w:w="10" w:type="dxa"/>
                  </w:tcMar>
                  <w:vAlign w:val="center"/>
                </w:tcPr>
                <w:p w14:paraId="1EBA8763"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名称(可选) : "name"</w:t>
                  </w:r>
                </w:p>
              </w:tc>
              <w:tc>
                <w:tcPr>
                  <w:tcW w:w="2457" w:type="dxa"/>
                  <w:noWrap/>
                  <w:tcMar>
                    <w:top w:w="10" w:type="dxa"/>
                    <w:left w:w="10" w:type="dxa"/>
                    <w:right w:w="10" w:type="dxa"/>
                  </w:tcMar>
                  <w:vAlign w:val="center"/>
                </w:tcPr>
                <w:p w14:paraId="74E89749"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数据说明</w:t>
                  </w:r>
                </w:p>
              </w:tc>
            </w:tr>
            <w:tr w:rsidR="002542EE" w14:paraId="7BC3628E" w14:textId="77777777" w:rsidTr="002542EE">
              <w:trPr>
                <w:trHeight w:val="1200"/>
              </w:trPr>
              <w:tc>
                <w:tcPr>
                  <w:tcW w:w="0" w:type="auto"/>
                  <w:noWrap/>
                  <w:tcMar>
                    <w:top w:w="10" w:type="dxa"/>
                    <w:left w:w="10" w:type="dxa"/>
                    <w:right w:w="10" w:type="dxa"/>
                  </w:tcMar>
                  <w:vAlign w:val="center"/>
                </w:tcPr>
                <w:p w14:paraId="29CB3E72"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水平滑台坐标</w:t>
                  </w:r>
                </w:p>
              </w:tc>
              <w:tc>
                <w:tcPr>
                  <w:tcW w:w="0" w:type="auto"/>
                  <w:noWrap/>
                  <w:tcMar>
                    <w:top w:w="10" w:type="dxa"/>
                    <w:left w:w="10" w:type="dxa"/>
                    <w:right w:w="10" w:type="dxa"/>
                  </w:tcMar>
                  <w:vAlign w:val="center"/>
                </w:tcPr>
                <w:p w14:paraId="75275182"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yc</w:t>
                  </w:r>
                  <w:proofErr w:type="spellEnd"/>
                </w:p>
              </w:tc>
              <w:tc>
                <w:tcPr>
                  <w:tcW w:w="490" w:type="dxa"/>
                  <w:noWrap/>
                  <w:tcMar>
                    <w:top w:w="10" w:type="dxa"/>
                    <w:left w:w="10" w:type="dxa"/>
                    <w:right w:w="10" w:type="dxa"/>
                  </w:tcMar>
                  <w:vAlign w:val="center"/>
                </w:tcPr>
                <w:p w14:paraId="006EEDFA"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1</w:t>
                  </w:r>
                </w:p>
              </w:tc>
              <w:tc>
                <w:tcPr>
                  <w:tcW w:w="709" w:type="dxa"/>
                  <w:noWrap/>
                  <w:tcMar>
                    <w:top w:w="10" w:type="dxa"/>
                    <w:left w:w="10" w:type="dxa"/>
                    <w:right w:w="10" w:type="dxa"/>
                  </w:tcMar>
                  <w:vAlign w:val="center"/>
                </w:tcPr>
                <w:p w14:paraId="3AAC4C23"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"double"</w:t>
                  </w:r>
                </w:p>
              </w:tc>
              <w:tc>
                <w:tcPr>
                  <w:tcW w:w="567" w:type="dxa"/>
                  <w:noWrap/>
                  <w:tcMar>
                    <w:top w:w="10" w:type="dxa"/>
                    <w:left w:w="10" w:type="dxa"/>
                    <w:right w:w="10" w:type="dxa"/>
                  </w:tcMar>
                  <w:vAlign w:val="center"/>
                </w:tcPr>
                <w:p w14:paraId="7EF1BD05"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0.0</w:t>
                  </w:r>
                </w:p>
              </w:tc>
              <w:tc>
                <w:tcPr>
                  <w:tcW w:w="1134" w:type="dxa"/>
                  <w:noWrap/>
                  <w:tcMar>
                    <w:top w:w="10" w:type="dxa"/>
                    <w:left w:w="10" w:type="dxa"/>
                    <w:right w:w="10" w:type="dxa"/>
                  </w:tcMar>
                  <w:vAlign w:val="center"/>
                </w:tcPr>
                <w:p w14:paraId="1AED5A1C"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HorPosition</w:t>
                  </w:r>
                  <w:proofErr w:type="spellEnd"/>
                  <w:r>
                    <w:rPr>
                      <w:rFonts w:ascii="宋体" w:eastAsia="宋体" w:hAnsi="宋体" w:cs="宋体" w:hint="eastAsia"/>
                      <w:color w:val="000000"/>
                      <w:kern w:val="0"/>
                      <w:sz w:val="15"/>
                      <w:szCs w:val="15"/>
                      <w:lang w:bidi="ar"/>
                    </w:rPr>
                    <w:t>"</w:t>
                  </w:r>
                </w:p>
              </w:tc>
              <w:tc>
                <w:tcPr>
                  <w:tcW w:w="2457" w:type="dxa"/>
                  <w:tcMar>
                    <w:top w:w="10" w:type="dxa"/>
                    <w:left w:w="10" w:type="dxa"/>
                    <w:right w:w="10" w:type="dxa"/>
                  </w:tcMar>
                  <w:vAlign w:val="center"/>
                </w:tcPr>
                <w:p w14:paraId="1EA6B03A" w14:textId="77777777" w:rsidR="002542EE" w:rsidRDefault="002542EE" w:rsidP="002542EE">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水平滑台坐标(相对于水平滑台自身零位开关)</w:t>
                  </w:r>
                  <w:r>
                    <w:rPr>
                      <w:rFonts w:ascii="宋体" w:eastAsia="宋体" w:hAnsi="宋体" w:cs="宋体" w:hint="eastAsia"/>
                      <w:color w:val="000000"/>
                      <w:kern w:val="0"/>
                      <w:sz w:val="15"/>
                      <w:szCs w:val="15"/>
                      <w:lang w:bidi="ar"/>
                    </w:rPr>
                    <w:br/>
                    <w:t>* 单位：m</w:t>
                  </w:r>
                  <w:r>
                    <w:rPr>
                      <w:rFonts w:ascii="宋体" w:eastAsia="宋体" w:hAnsi="宋体" w:cs="宋体" w:hint="eastAsia"/>
                      <w:color w:val="000000"/>
                      <w:kern w:val="0"/>
                      <w:sz w:val="15"/>
                      <w:szCs w:val="15"/>
                      <w:lang w:bidi="ar"/>
                    </w:rPr>
                    <w:br/>
                    <w:t>* 精度：小数点后保留6位小数</w:t>
                  </w:r>
                  <w:r>
                    <w:rPr>
                      <w:rFonts w:ascii="宋体" w:eastAsia="宋体" w:hAnsi="宋体" w:cs="宋体" w:hint="eastAsia"/>
                      <w:color w:val="000000"/>
                      <w:kern w:val="0"/>
                      <w:sz w:val="15"/>
                      <w:szCs w:val="15"/>
                      <w:lang w:bidi="ar"/>
                    </w:rPr>
                    <w:br/>
                    <w:t>* 带正负号</w:t>
                  </w:r>
                </w:p>
              </w:tc>
            </w:tr>
            <w:tr w:rsidR="002542EE" w14:paraId="5F8D1324" w14:textId="77777777" w:rsidTr="002542EE">
              <w:trPr>
                <w:trHeight w:val="1200"/>
              </w:trPr>
              <w:tc>
                <w:tcPr>
                  <w:tcW w:w="0" w:type="auto"/>
                  <w:noWrap/>
                  <w:tcMar>
                    <w:top w:w="10" w:type="dxa"/>
                    <w:left w:w="10" w:type="dxa"/>
                    <w:right w:w="10" w:type="dxa"/>
                  </w:tcMar>
                  <w:vAlign w:val="center"/>
                </w:tcPr>
                <w:p w14:paraId="11A8D85A"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垂直滑台坐标</w:t>
                  </w:r>
                </w:p>
              </w:tc>
              <w:tc>
                <w:tcPr>
                  <w:tcW w:w="0" w:type="auto"/>
                  <w:noWrap/>
                  <w:tcMar>
                    <w:top w:w="10" w:type="dxa"/>
                    <w:left w:w="10" w:type="dxa"/>
                    <w:right w:w="10" w:type="dxa"/>
                  </w:tcMar>
                  <w:vAlign w:val="center"/>
                </w:tcPr>
                <w:p w14:paraId="1580A46D"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yc</w:t>
                  </w:r>
                  <w:proofErr w:type="spellEnd"/>
                </w:p>
              </w:tc>
              <w:tc>
                <w:tcPr>
                  <w:tcW w:w="490" w:type="dxa"/>
                  <w:noWrap/>
                  <w:tcMar>
                    <w:top w:w="10" w:type="dxa"/>
                    <w:left w:w="10" w:type="dxa"/>
                    <w:right w:w="10" w:type="dxa"/>
                  </w:tcMar>
                  <w:vAlign w:val="center"/>
                </w:tcPr>
                <w:p w14:paraId="0330B820"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4</w:t>
                  </w:r>
                </w:p>
              </w:tc>
              <w:tc>
                <w:tcPr>
                  <w:tcW w:w="709" w:type="dxa"/>
                  <w:noWrap/>
                  <w:tcMar>
                    <w:top w:w="10" w:type="dxa"/>
                    <w:left w:w="10" w:type="dxa"/>
                    <w:right w:w="10" w:type="dxa"/>
                  </w:tcMar>
                  <w:vAlign w:val="center"/>
                </w:tcPr>
                <w:p w14:paraId="7F1464E2"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"double"</w:t>
                  </w:r>
                </w:p>
              </w:tc>
              <w:tc>
                <w:tcPr>
                  <w:tcW w:w="567" w:type="dxa"/>
                  <w:noWrap/>
                  <w:tcMar>
                    <w:top w:w="10" w:type="dxa"/>
                    <w:left w:w="10" w:type="dxa"/>
                    <w:right w:w="10" w:type="dxa"/>
                  </w:tcMar>
                  <w:vAlign w:val="center"/>
                </w:tcPr>
                <w:p w14:paraId="4C6F3A53"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0.0</w:t>
                  </w:r>
                </w:p>
              </w:tc>
              <w:tc>
                <w:tcPr>
                  <w:tcW w:w="1134" w:type="dxa"/>
                  <w:noWrap/>
                  <w:tcMar>
                    <w:top w:w="10" w:type="dxa"/>
                    <w:left w:w="10" w:type="dxa"/>
                    <w:right w:w="10" w:type="dxa"/>
                  </w:tcMar>
                  <w:vAlign w:val="center"/>
                </w:tcPr>
                <w:p w14:paraId="621D553F" w14:textId="77777777"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VerPosition</w:t>
                  </w:r>
                  <w:proofErr w:type="spellEnd"/>
                  <w:r>
                    <w:rPr>
                      <w:rFonts w:ascii="宋体" w:eastAsia="宋体" w:hAnsi="宋体" w:cs="宋体" w:hint="eastAsia"/>
                      <w:color w:val="000000"/>
                      <w:kern w:val="0"/>
                      <w:sz w:val="15"/>
                      <w:szCs w:val="15"/>
                      <w:lang w:bidi="ar"/>
                    </w:rPr>
                    <w:t>"</w:t>
                  </w:r>
                </w:p>
              </w:tc>
              <w:tc>
                <w:tcPr>
                  <w:tcW w:w="2457" w:type="dxa"/>
                  <w:tcMar>
                    <w:top w:w="10" w:type="dxa"/>
                    <w:left w:w="10" w:type="dxa"/>
                    <w:right w:w="10" w:type="dxa"/>
                  </w:tcMar>
                  <w:vAlign w:val="center"/>
                </w:tcPr>
                <w:p w14:paraId="1A5C3C96" w14:textId="77777777" w:rsidR="002542EE" w:rsidRDefault="002542EE" w:rsidP="002542EE">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垂直滑台坐标(相对于垂直滑台自身零位开关)</w:t>
                  </w:r>
                  <w:r>
                    <w:rPr>
                      <w:rFonts w:ascii="宋体" w:eastAsia="宋体" w:hAnsi="宋体" w:cs="宋体" w:hint="eastAsia"/>
                      <w:color w:val="000000"/>
                      <w:kern w:val="0"/>
                      <w:sz w:val="15"/>
                      <w:szCs w:val="15"/>
                      <w:lang w:bidi="ar"/>
                    </w:rPr>
                    <w:br/>
                    <w:t>* 单位：m</w:t>
                  </w:r>
                  <w:r>
                    <w:rPr>
                      <w:rFonts w:ascii="宋体" w:eastAsia="宋体" w:hAnsi="宋体" w:cs="宋体" w:hint="eastAsia"/>
                      <w:color w:val="000000"/>
                      <w:kern w:val="0"/>
                      <w:sz w:val="15"/>
                      <w:szCs w:val="15"/>
                      <w:lang w:bidi="ar"/>
                    </w:rPr>
                    <w:br/>
                    <w:t>* 精度：小数点后保留6位小数</w:t>
                  </w:r>
                  <w:r>
                    <w:rPr>
                      <w:rFonts w:ascii="宋体" w:eastAsia="宋体" w:hAnsi="宋体" w:cs="宋体" w:hint="eastAsia"/>
                      <w:color w:val="000000"/>
                      <w:kern w:val="0"/>
                      <w:sz w:val="15"/>
                      <w:szCs w:val="15"/>
                      <w:lang w:bidi="ar"/>
                    </w:rPr>
                    <w:br/>
                    <w:t>* 带正负号</w:t>
                  </w:r>
                </w:p>
              </w:tc>
            </w:tr>
          </w:tbl>
          <w:p w14:paraId="42244550" w14:textId="77777777" w:rsidR="002542EE" w:rsidRPr="002542EE" w:rsidRDefault="002C23E0" w:rsidP="006931BE">
            <w:pPr>
              <w:widowControl/>
              <w:jc w:val="left"/>
              <w:rPr>
                <w:rFonts w:ascii="Times New Roman" w:eastAsia="仿宋" w:hAnsi="Times New Roman" w:cs="Times New Roman"/>
                <w:color w:val="000000"/>
                <w:kern w:val="0"/>
                <w:sz w:val="22"/>
              </w:rPr>
            </w:pPr>
            <w:proofErr w:type="spellStart"/>
            <w:r>
              <w:rPr>
                <w:rFonts w:ascii="Times New Roman" w:eastAsia="仿宋" w:hAnsi="Times New Roman" w:cs="Times New Roman"/>
                <w:color w:val="000000"/>
                <w:kern w:val="0"/>
                <w:sz w:val="22"/>
              </w:rPr>
              <w:t>P</w:t>
            </w:r>
            <w:r>
              <w:rPr>
                <w:rFonts w:ascii="Times New Roman" w:eastAsia="仿宋" w:hAnsi="Times New Roman" w:cs="Times New Roman" w:hint="eastAsia"/>
                <w:color w:val="000000"/>
                <w:kern w:val="0"/>
                <w:sz w:val="22"/>
              </w:rPr>
              <w:t>o</w:t>
            </w:r>
            <w:r>
              <w:rPr>
                <w:rFonts w:ascii="Times New Roman" w:eastAsia="仿宋" w:hAnsi="Times New Roman" w:cs="Times New Roman"/>
                <w:color w:val="000000"/>
                <w:kern w:val="0"/>
                <w:sz w:val="22"/>
              </w:rPr>
              <w:t>setype</w:t>
            </w:r>
            <w:proofErr w:type="spellEnd"/>
            <w:r>
              <w:rPr>
                <w:rFonts w:ascii="Times New Roman" w:eastAsia="仿宋" w:hAnsi="Times New Roman" w:cs="Times New Roman"/>
                <w:color w:val="000000"/>
                <w:kern w:val="0"/>
                <w:sz w:val="22"/>
              </w:rPr>
              <w:t>=1</w:t>
            </w:r>
          </w:p>
          <w:p w14:paraId="0483E3DC" w14:textId="77777777" w:rsidR="00EC0741" w:rsidRDefault="00EC0741"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处理数据：</w:t>
            </w:r>
          </w:p>
          <w:p w14:paraId="52C92193" w14:textId="77777777" w:rsidR="006931BE" w:rsidRPr="002850F7" w:rsidRDefault="009D38E7" w:rsidP="006931BE">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1.</w:t>
            </w:r>
            <w:r w:rsidRPr="002850F7">
              <w:rPr>
                <w:rFonts w:ascii="Times New Roman" w:eastAsia="仿宋" w:hAnsi="Times New Roman" w:cs="Times New Roman"/>
                <w:color w:val="000000"/>
                <w:kern w:val="0"/>
                <w:sz w:val="22"/>
              </w:rPr>
              <w:t>利用</w:t>
            </w:r>
            <w:r w:rsidR="00AD44BA" w:rsidRPr="002850F7">
              <w:rPr>
                <w:rFonts w:ascii="Times New Roman" w:eastAsia="仿宋" w:hAnsi="Times New Roman" w:cs="Times New Roman"/>
                <w:color w:val="000000"/>
                <w:kern w:val="0"/>
                <w:sz w:val="22"/>
              </w:rPr>
              <w:t>竖直</w:t>
            </w:r>
            <w:r w:rsidRPr="002850F7">
              <w:rPr>
                <w:rFonts w:ascii="Times New Roman" w:eastAsia="仿宋" w:hAnsi="Times New Roman" w:cs="Times New Roman"/>
                <w:color w:val="000000"/>
                <w:kern w:val="0"/>
                <w:sz w:val="22"/>
              </w:rPr>
              <w:t>激光雷达在滑台处于零点时与两台机械臂基坐标系的相对位置关系，人工选择两点所对应的滑台运动位置，通过话题获取到激光雷达的</w:t>
            </w:r>
            <w:r w:rsidRPr="002850F7">
              <w:rPr>
                <w:rFonts w:ascii="Times New Roman" w:eastAsia="仿宋" w:hAnsi="Times New Roman" w:cs="Times New Roman"/>
                <w:color w:val="000000"/>
                <w:kern w:val="0"/>
                <w:sz w:val="22"/>
              </w:rPr>
              <w:t>X,Y</w:t>
            </w:r>
            <w:r w:rsidRPr="002850F7">
              <w:rPr>
                <w:rFonts w:ascii="Times New Roman" w:eastAsia="仿宋" w:hAnsi="Times New Roman" w:cs="Times New Roman"/>
                <w:color w:val="000000"/>
                <w:kern w:val="0"/>
                <w:sz w:val="22"/>
              </w:rPr>
              <w:t>数据</w:t>
            </w:r>
            <w:r w:rsidR="00CD43AC">
              <w:rPr>
                <w:rFonts w:ascii="Times New Roman" w:eastAsia="仿宋" w:hAnsi="Times New Roman" w:cs="Times New Roman" w:hint="eastAsia"/>
                <w:color w:val="000000"/>
                <w:kern w:val="0"/>
                <w:sz w:val="22"/>
              </w:rPr>
              <w:t>（单位是</w:t>
            </w:r>
            <w:r w:rsidR="00CD43AC">
              <w:rPr>
                <w:rFonts w:ascii="Times New Roman" w:eastAsia="仿宋" w:hAnsi="Times New Roman" w:cs="Times New Roman" w:hint="eastAsia"/>
                <w:color w:val="000000"/>
                <w:kern w:val="0"/>
                <w:sz w:val="22"/>
              </w:rPr>
              <w:t>m</w:t>
            </w:r>
            <w:r w:rsidR="00CD43AC">
              <w:rPr>
                <w:rFonts w:ascii="Times New Roman" w:eastAsia="仿宋" w:hAnsi="Times New Roman" w:cs="Times New Roman" w:hint="eastAsia"/>
                <w:color w:val="000000"/>
                <w:kern w:val="0"/>
                <w:sz w:val="22"/>
              </w:rPr>
              <w:t>）</w:t>
            </w:r>
            <w:r w:rsidRPr="002850F7">
              <w:rPr>
                <w:rFonts w:ascii="Times New Roman" w:eastAsia="仿宋" w:hAnsi="Times New Roman" w:cs="Times New Roman"/>
                <w:color w:val="000000"/>
                <w:kern w:val="0"/>
                <w:sz w:val="22"/>
              </w:rPr>
              <w:t>，并换转到机械臂基坐标系下。</w:t>
            </w:r>
          </w:p>
          <w:p w14:paraId="0919D627" w14:textId="77777777" w:rsidR="0026139F" w:rsidRPr="002850F7" w:rsidRDefault="009D38E7" w:rsidP="006931BE">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2.</w:t>
            </w:r>
            <w:r w:rsidR="008074FA" w:rsidRPr="002850F7">
              <w:rPr>
                <w:rFonts w:ascii="Times New Roman" w:eastAsia="仿宋" w:hAnsi="Times New Roman" w:cs="Times New Roman"/>
                <w:color w:val="000000"/>
                <w:kern w:val="0"/>
                <w:sz w:val="22"/>
              </w:rPr>
              <w:t>人工选择的两个测量点的连线</w:t>
            </w:r>
            <w:r w:rsidR="00612351" w:rsidRPr="002850F7">
              <w:rPr>
                <w:rFonts w:ascii="Times New Roman" w:eastAsia="仿宋" w:hAnsi="Times New Roman" w:cs="Times New Roman"/>
                <w:color w:val="000000"/>
                <w:kern w:val="0"/>
                <w:sz w:val="22"/>
              </w:rPr>
              <w:t>归一化向量</w:t>
            </w:r>
            <w:r w:rsidR="008074FA" w:rsidRPr="002850F7">
              <w:rPr>
                <w:rFonts w:ascii="Times New Roman" w:eastAsia="仿宋" w:hAnsi="Times New Roman" w:cs="Times New Roman"/>
                <w:color w:val="000000"/>
                <w:kern w:val="0"/>
                <w:sz w:val="22"/>
              </w:rPr>
              <w:t>作为</w:t>
            </w:r>
            <w:r w:rsidR="00612351" w:rsidRPr="002850F7">
              <w:rPr>
                <w:rFonts w:ascii="Times New Roman" w:eastAsia="仿宋" w:hAnsi="Times New Roman" w:cs="Times New Roman"/>
                <w:color w:val="000000"/>
                <w:kern w:val="0"/>
                <w:sz w:val="22"/>
              </w:rPr>
              <w:t>工具坐标系</w:t>
            </w:r>
            <w:r w:rsidR="0026139F" w:rsidRPr="002850F7">
              <w:rPr>
                <w:rFonts w:ascii="Times New Roman" w:eastAsia="仿宋" w:hAnsi="Times New Roman" w:cs="Times New Roman"/>
                <w:color w:val="000000"/>
                <w:kern w:val="0"/>
                <w:sz w:val="22"/>
              </w:rPr>
              <w:t>X</w:t>
            </w:r>
            <w:r w:rsidR="0026139F" w:rsidRPr="002850F7">
              <w:rPr>
                <w:rFonts w:ascii="Times New Roman" w:eastAsia="仿宋" w:hAnsi="Times New Roman" w:cs="Times New Roman"/>
                <w:color w:val="000000"/>
                <w:kern w:val="0"/>
                <w:sz w:val="22"/>
              </w:rPr>
              <w:t>轴，方向定义为由滑台位置较小的测量点指向滑台位置较大的测量点。</w:t>
            </w:r>
          </w:p>
          <w:p w14:paraId="3F39502A" w14:textId="77777777" w:rsidR="0058360A" w:rsidRPr="002850F7" w:rsidRDefault="0058360A" w:rsidP="006931BE">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3.</w:t>
            </w:r>
            <w:r w:rsidR="00612351" w:rsidRPr="002850F7">
              <w:rPr>
                <w:rFonts w:ascii="Times New Roman" w:eastAsia="仿宋" w:hAnsi="Times New Roman" w:cs="Times New Roman"/>
                <w:color w:val="000000"/>
                <w:kern w:val="0"/>
                <w:sz w:val="22"/>
              </w:rPr>
              <w:t>工具坐标系</w:t>
            </w:r>
            <w:r w:rsidR="00612351" w:rsidRPr="002850F7">
              <w:rPr>
                <w:rFonts w:ascii="Times New Roman" w:eastAsia="仿宋" w:hAnsi="Times New Roman" w:cs="Times New Roman"/>
                <w:color w:val="000000"/>
                <w:kern w:val="0"/>
                <w:sz w:val="22"/>
              </w:rPr>
              <w:t>X</w:t>
            </w:r>
            <w:r w:rsidR="00612351" w:rsidRPr="002850F7">
              <w:rPr>
                <w:rFonts w:ascii="Times New Roman" w:eastAsia="仿宋" w:hAnsi="Times New Roman" w:cs="Times New Roman"/>
                <w:color w:val="000000"/>
                <w:kern w:val="0"/>
                <w:sz w:val="22"/>
              </w:rPr>
              <w:t>轴与基座坐标系</w:t>
            </w:r>
            <w:r w:rsidR="00612351" w:rsidRPr="002850F7">
              <w:rPr>
                <w:rFonts w:ascii="Times New Roman" w:eastAsia="仿宋" w:hAnsi="Times New Roman" w:cs="Times New Roman"/>
                <w:color w:val="000000"/>
                <w:kern w:val="0"/>
                <w:sz w:val="22"/>
              </w:rPr>
              <w:t>-Y</w:t>
            </w:r>
            <w:r w:rsidR="00612351" w:rsidRPr="002850F7">
              <w:rPr>
                <w:rFonts w:ascii="Times New Roman" w:eastAsia="仿宋" w:hAnsi="Times New Roman" w:cs="Times New Roman"/>
                <w:color w:val="000000"/>
                <w:kern w:val="0"/>
                <w:sz w:val="22"/>
              </w:rPr>
              <w:t>轴叉乘，获得的归一化向量作为工具坐标系的</w:t>
            </w:r>
            <w:r w:rsidR="00612351" w:rsidRPr="002850F7">
              <w:rPr>
                <w:rFonts w:ascii="Times New Roman" w:eastAsia="仿宋" w:hAnsi="Times New Roman" w:cs="Times New Roman"/>
                <w:color w:val="000000"/>
                <w:kern w:val="0"/>
                <w:sz w:val="22"/>
              </w:rPr>
              <w:t>Z</w:t>
            </w:r>
            <w:r w:rsidR="00612351" w:rsidRPr="002850F7">
              <w:rPr>
                <w:rFonts w:ascii="Times New Roman" w:eastAsia="仿宋" w:hAnsi="Times New Roman" w:cs="Times New Roman"/>
                <w:color w:val="000000"/>
                <w:kern w:val="0"/>
                <w:sz w:val="22"/>
              </w:rPr>
              <w:t>轴，再将工具坐标系的</w:t>
            </w:r>
            <w:r w:rsidR="00612351" w:rsidRPr="002850F7">
              <w:rPr>
                <w:rFonts w:ascii="Times New Roman" w:eastAsia="仿宋" w:hAnsi="Times New Roman" w:cs="Times New Roman"/>
                <w:color w:val="000000"/>
                <w:kern w:val="0"/>
                <w:sz w:val="22"/>
              </w:rPr>
              <w:t>Z</w:t>
            </w:r>
            <w:r w:rsidR="00612351" w:rsidRPr="002850F7">
              <w:rPr>
                <w:rFonts w:ascii="Times New Roman" w:eastAsia="仿宋" w:hAnsi="Times New Roman" w:cs="Times New Roman"/>
                <w:color w:val="000000"/>
                <w:kern w:val="0"/>
                <w:sz w:val="22"/>
              </w:rPr>
              <w:t>轴与工具坐标系的</w:t>
            </w:r>
            <w:r w:rsidR="00612351" w:rsidRPr="002850F7">
              <w:rPr>
                <w:rFonts w:ascii="Times New Roman" w:eastAsia="仿宋" w:hAnsi="Times New Roman" w:cs="Times New Roman"/>
                <w:color w:val="000000"/>
                <w:kern w:val="0"/>
                <w:sz w:val="22"/>
              </w:rPr>
              <w:t>X</w:t>
            </w:r>
            <w:r w:rsidR="00612351" w:rsidRPr="002850F7">
              <w:rPr>
                <w:rFonts w:ascii="Times New Roman" w:eastAsia="仿宋" w:hAnsi="Times New Roman" w:cs="Times New Roman"/>
                <w:color w:val="000000"/>
                <w:kern w:val="0"/>
                <w:sz w:val="22"/>
              </w:rPr>
              <w:t>轴叉乘，得到工具坐标系的</w:t>
            </w:r>
            <w:r w:rsidR="00612351" w:rsidRPr="002850F7">
              <w:rPr>
                <w:rFonts w:ascii="Times New Roman" w:eastAsia="仿宋" w:hAnsi="Times New Roman" w:cs="Times New Roman"/>
                <w:color w:val="000000"/>
                <w:kern w:val="0"/>
                <w:sz w:val="22"/>
              </w:rPr>
              <w:t>Y</w:t>
            </w:r>
            <w:r w:rsidR="00612351" w:rsidRPr="002850F7">
              <w:rPr>
                <w:rFonts w:ascii="Times New Roman" w:eastAsia="仿宋" w:hAnsi="Times New Roman" w:cs="Times New Roman"/>
                <w:color w:val="000000"/>
                <w:kern w:val="0"/>
                <w:sz w:val="22"/>
              </w:rPr>
              <w:t>轴。将工具坐标系的描述改写成旋转向量形式，作为机械臂路点的</w:t>
            </w:r>
            <w:r w:rsidR="00612351" w:rsidRPr="002850F7">
              <w:rPr>
                <w:rFonts w:ascii="Times New Roman" w:eastAsia="仿宋" w:hAnsi="Times New Roman" w:cs="Times New Roman"/>
                <w:color w:val="000000"/>
                <w:kern w:val="0"/>
                <w:sz w:val="22"/>
              </w:rPr>
              <w:t>RX,RY,RZ</w:t>
            </w:r>
            <w:r w:rsidR="000217D6">
              <w:rPr>
                <w:rFonts w:ascii="Times New Roman" w:eastAsia="仿宋" w:hAnsi="Times New Roman" w:cs="Times New Roman" w:hint="eastAsia"/>
                <w:color w:val="000000"/>
                <w:kern w:val="0"/>
                <w:sz w:val="22"/>
              </w:rPr>
              <w:t>。</w:t>
            </w:r>
          </w:p>
          <w:p w14:paraId="14C5255D" w14:textId="77777777" w:rsidR="005A61B5" w:rsidRDefault="005A61B5" w:rsidP="005A61B5">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4.</w:t>
            </w:r>
            <w:r w:rsidRPr="002850F7">
              <w:rPr>
                <w:rFonts w:ascii="Times New Roman" w:eastAsia="仿宋" w:hAnsi="Times New Roman" w:cs="Times New Roman"/>
                <w:color w:val="000000"/>
                <w:kern w:val="0"/>
                <w:sz w:val="22"/>
              </w:rPr>
              <w:t>以</w:t>
            </w:r>
            <w:r>
              <w:rPr>
                <w:rFonts w:ascii="Times New Roman" w:eastAsia="仿宋" w:hAnsi="Times New Roman" w:cs="Times New Roman" w:hint="eastAsia"/>
                <w:color w:val="000000"/>
                <w:kern w:val="0"/>
                <w:sz w:val="22"/>
              </w:rPr>
              <w:t>第一点的三维空间坐标作为</w:t>
            </w:r>
            <w:r w:rsidRPr="002850F7">
              <w:rPr>
                <w:rFonts w:ascii="Times New Roman" w:eastAsia="仿宋" w:hAnsi="Times New Roman" w:cs="Times New Roman"/>
                <w:color w:val="000000"/>
                <w:kern w:val="0"/>
                <w:sz w:val="22"/>
              </w:rPr>
              <w:t>路点数据中的</w:t>
            </w:r>
            <w:r w:rsidRPr="002850F7">
              <w:rPr>
                <w:rFonts w:ascii="Times New Roman" w:eastAsia="仿宋" w:hAnsi="Times New Roman" w:cs="Times New Roman"/>
                <w:color w:val="000000"/>
                <w:kern w:val="0"/>
                <w:sz w:val="22"/>
              </w:rPr>
              <w:t>X,Y,Z</w:t>
            </w:r>
            <w:r w:rsidRPr="002850F7">
              <w:rPr>
                <w:rFonts w:ascii="Times New Roman" w:eastAsia="仿宋" w:hAnsi="Times New Roman" w:cs="Times New Roman"/>
                <w:color w:val="000000"/>
                <w:kern w:val="0"/>
                <w:sz w:val="22"/>
              </w:rPr>
              <w:t>。</w:t>
            </w:r>
          </w:p>
          <w:p w14:paraId="6A372CE9" w14:textId="77777777" w:rsidR="002C23E0" w:rsidRDefault="002C23E0" w:rsidP="005A61B5">
            <w:pPr>
              <w:widowControl/>
              <w:jc w:val="left"/>
              <w:rPr>
                <w:rFonts w:ascii="Times New Roman" w:eastAsia="仿宋" w:hAnsi="Times New Roman" w:cs="Times New Roman"/>
                <w:color w:val="000000"/>
                <w:kern w:val="0"/>
                <w:sz w:val="22"/>
              </w:rPr>
            </w:pPr>
            <w:proofErr w:type="spellStart"/>
            <w:r>
              <w:rPr>
                <w:rFonts w:ascii="Times New Roman" w:eastAsia="仿宋" w:hAnsi="Times New Roman" w:cs="Times New Roman"/>
                <w:color w:val="000000"/>
                <w:kern w:val="0"/>
                <w:sz w:val="22"/>
              </w:rPr>
              <w:t>Posetype</w:t>
            </w:r>
            <w:proofErr w:type="spellEnd"/>
            <w:r>
              <w:rPr>
                <w:rFonts w:ascii="Times New Roman" w:eastAsia="仿宋" w:hAnsi="Times New Roman" w:cs="Times New Roman"/>
                <w:color w:val="000000"/>
                <w:kern w:val="0"/>
                <w:sz w:val="22"/>
              </w:rPr>
              <w:t>=2</w:t>
            </w:r>
          </w:p>
          <w:p w14:paraId="61C2D576" w14:textId="77777777" w:rsidR="002C23E0" w:rsidRPr="002850F7" w:rsidRDefault="002C23E0" w:rsidP="002C23E0">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1.</w:t>
            </w:r>
            <w:r w:rsidRPr="002850F7">
              <w:rPr>
                <w:rFonts w:ascii="Times New Roman" w:eastAsia="仿宋" w:hAnsi="Times New Roman" w:cs="Times New Roman"/>
                <w:color w:val="000000"/>
                <w:kern w:val="0"/>
                <w:sz w:val="22"/>
              </w:rPr>
              <w:t>利用竖直激光雷达在滑台处于零点时与两台机械臂基坐标系的相对位置关系，人工选择两点所对应的滑台运动位置，通过话题获取到激光雷达的</w:t>
            </w:r>
            <w:r w:rsidRPr="002850F7">
              <w:rPr>
                <w:rFonts w:ascii="Times New Roman" w:eastAsia="仿宋" w:hAnsi="Times New Roman" w:cs="Times New Roman"/>
                <w:color w:val="000000"/>
                <w:kern w:val="0"/>
                <w:sz w:val="22"/>
              </w:rPr>
              <w:t>X,Y</w:t>
            </w:r>
            <w:r w:rsidRPr="002850F7">
              <w:rPr>
                <w:rFonts w:ascii="Times New Roman" w:eastAsia="仿宋" w:hAnsi="Times New Roman" w:cs="Times New Roman"/>
                <w:color w:val="000000"/>
                <w:kern w:val="0"/>
                <w:sz w:val="22"/>
              </w:rPr>
              <w:t>数据</w:t>
            </w:r>
            <w:r>
              <w:rPr>
                <w:rFonts w:ascii="Times New Roman" w:eastAsia="仿宋" w:hAnsi="Times New Roman" w:cs="Times New Roman" w:hint="eastAsia"/>
                <w:color w:val="000000"/>
                <w:kern w:val="0"/>
                <w:sz w:val="22"/>
              </w:rPr>
              <w:t>（单位是</w:t>
            </w:r>
            <w:r>
              <w:rPr>
                <w:rFonts w:ascii="Times New Roman" w:eastAsia="仿宋" w:hAnsi="Times New Roman" w:cs="Times New Roman" w:hint="eastAsia"/>
                <w:color w:val="000000"/>
                <w:kern w:val="0"/>
                <w:sz w:val="22"/>
              </w:rPr>
              <w:t>m</w:t>
            </w:r>
            <w:r>
              <w:rPr>
                <w:rFonts w:ascii="Times New Roman" w:eastAsia="仿宋" w:hAnsi="Times New Roman" w:cs="Times New Roman" w:hint="eastAsia"/>
                <w:color w:val="000000"/>
                <w:kern w:val="0"/>
                <w:sz w:val="22"/>
              </w:rPr>
              <w:t>）</w:t>
            </w:r>
            <w:r w:rsidRPr="002850F7">
              <w:rPr>
                <w:rFonts w:ascii="Times New Roman" w:eastAsia="仿宋" w:hAnsi="Times New Roman" w:cs="Times New Roman"/>
                <w:color w:val="000000"/>
                <w:kern w:val="0"/>
                <w:sz w:val="22"/>
              </w:rPr>
              <w:t>，并换转到机械臂基坐标系下。</w:t>
            </w:r>
          </w:p>
          <w:p w14:paraId="0A840283" w14:textId="77777777" w:rsidR="002C23E0" w:rsidRPr="002850F7" w:rsidRDefault="002C23E0" w:rsidP="002C23E0">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2.</w:t>
            </w:r>
            <w:r w:rsidRPr="002850F7">
              <w:rPr>
                <w:rFonts w:ascii="Times New Roman" w:eastAsia="仿宋" w:hAnsi="Times New Roman" w:cs="Times New Roman"/>
                <w:color w:val="000000"/>
                <w:kern w:val="0"/>
                <w:sz w:val="22"/>
              </w:rPr>
              <w:t>人工选择的两个测量点的连线归一化向量作为工具坐标系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轴，方向定义为由滑台位置较小的测量点指向滑台位置较大的测量点。</w:t>
            </w:r>
          </w:p>
          <w:p w14:paraId="05610B9F" w14:textId="77777777" w:rsidR="002C23E0" w:rsidRPr="002850F7" w:rsidRDefault="002C23E0" w:rsidP="002C23E0">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3.</w:t>
            </w:r>
            <w:r w:rsidRPr="002850F7">
              <w:rPr>
                <w:rFonts w:ascii="Times New Roman" w:eastAsia="仿宋" w:hAnsi="Times New Roman" w:cs="Times New Roman"/>
                <w:color w:val="000000"/>
                <w:kern w:val="0"/>
                <w:sz w:val="22"/>
              </w:rPr>
              <w:t>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轴与基座坐标系</w:t>
            </w:r>
            <w:r w:rsidRPr="002850F7">
              <w:rPr>
                <w:rFonts w:ascii="Times New Roman" w:eastAsia="仿宋" w:hAnsi="Times New Roman" w:cs="Times New Roman"/>
                <w:color w:val="000000"/>
                <w:kern w:val="0"/>
                <w:sz w:val="22"/>
              </w:rPr>
              <w:t>-</w:t>
            </w:r>
            <w:r>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轴叉乘</w:t>
            </w:r>
            <w:r>
              <w:rPr>
                <w:rFonts w:ascii="Times New Roman" w:eastAsia="仿宋" w:hAnsi="Times New Roman" w:cs="Times New Roman" w:hint="eastAsia"/>
                <w:color w:val="000000"/>
                <w:kern w:val="0"/>
                <w:sz w:val="22"/>
              </w:rPr>
              <w:t>（左侧作业）或</w:t>
            </w:r>
            <w:r w:rsidRPr="002850F7">
              <w:rPr>
                <w:rFonts w:ascii="Times New Roman" w:eastAsia="仿宋" w:hAnsi="Times New Roman" w:cs="Times New Roman"/>
                <w:color w:val="000000"/>
                <w:kern w:val="0"/>
                <w:sz w:val="22"/>
              </w:rPr>
              <w:t>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轴与基座坐标系</w:t>
            </w:r>
            <w:r>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轴叉乘</w:t>
            </w:r>
            <w:r>
              <w:rPr>
                <w:rFonts w:ascii="Times New Roman" w:eastAsia="仿宋" w:hAnsi="Times New Roman" w:cs="Times New Roman" w:hint="eastAsia"/>
                <w:color w:val="000000"/>
                <w:kern w:val="0"/>
                <w:sz w:val="22"/>
              </w:rPr>
              <w:t>（右侧作业）</w:t>
            </w:r>
            <w:r w:rsidRPr="002850F7">
              <w:rPr>
                <w:rFonts w:ascii="Times New Roman" w:eastAsia="仿宋" w:hAnsi="Times New Roman" w:cs="Times New Roman"/>
                <w:color w:val="000000"/>
                <w:kern w:val="0"/>
                <w:sz w:val="22"/>
              </w:rPr>
              <w:t>，获得的归一化向量作为工具坐标系的</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轴，再将工具坐标系的</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轴与工具坐标系的</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轴叉乘，得到工具坐标系的</w:t>
            </w:r>
            <w:r w:rsidRPr="002850F7">
              <w:rPr>
                <w:rFonts w:ascii="Times New Roman" w:eastAsia="仿宋" w:hAnsi="Times New Roman" w:cs="Times New Roman"/>
                <w:color w:val="000000"/>
                <w:kern w:val="0"/>
                <w:sz w:val="22"/>
              </w:rPr>
              <w:t>Y</w:t>
            </w:r>
            <w:r w:rsidRPr="002850F7">
              <w:rPr>
                <w:rFonts w:ascii="Times New Roman" w:eastAsia="仿宋" w:hAnsi="Times New Roman" w:cs="Times New Roman"/>
                <w:color w:val="000000"/>
                <w:kern w:val="0"/>
                <w:sz w:val="22"/>
              </w:rPr>
              <w:t>轴。将工具坐标系的描述改写成旋转向量形式，作为机械臂路点的</w:t>
            </w:r>
            <w:r w:rsidRPr="002850F7">
              <w:rPr>
                <w:rFonts w:ascii="Times New Roman" w:eastAsia="仿宋" w:hAnsi="Times New Roman" w:cs="Times New Roman"/>
                <w:color w:val="000000"/>
                <w:kern w:val="0"/>
                <w:sz w:val="22"/>
              </w:rPr>
              <w:t>RX,RY,RZ</w:t>
            </w:r>
            <w:r>
              <w:rPr>
                <w:rFonts w:ascii="Times New Roman" w:eastAsia="仿宋" w:hAnsi="Times New Roman" w:cs="Times New Roman" w:hint="eastAsia"/>
                <w:color w:val="000000"/>
                <w:kern w:val="0"/>
                <w:sz w:val="22"/>
              </w:rPr>
              <w:t>。</w:t>
            </w:r>
          </w:p>
          <w:p w14:paraId="770796CB" w14:textId="77777777" w:rsidR="002C23E0" w:rsidRPr="002C23E0" w:rsidRDefault="002C23E0" w:rsidP="005A61B5">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4.</w:t>
            </w:r>
            <w:r w:rsidRPr="002850F7">
              <w:rPr>
                <w:rFonts w:ascii="Times New Roman" w:eastAsia="仿宋" w:hAnsi="Times New Roman" w:cs="Times New Roman"/>
                <w:color w:val="000000"/>
                <w:kern w:val="0"/>
                <w:sz w:val="22"/>
              </w:rPr>
              <w:t>以</w:t>
            </w:r>
            <w:r>
              <w:rPr>
                <w:rFonts w:ascii="Times New Roman" w:eastAsia="仿宋" w:hAnsi="Times New Roman" w:cs="Times New Roman" w:hint="eastAsia"/>
                <w:color w:val="000000"/>
                <w:kern w:val="0"/>
                <w:sz w:val="22"/>
              </w:rPr>
              <w:t>第一点的三维空间坐标作为</w:t>
            </w:r>
            <w:r w:rsidRPr="002850F7">
              <w:rPr>
                <w:rFonts w:ascii="Times New Roman" w:eastAsia="仿宋" w:hAnsi="Times New Roman" w:cs="Times New Roman"/>
                <w:color w:val="000000"/>
                <w:kern w:val="0"/>
                <w:sz w:val="22"/>
              </w:rPr>
              <w:t>路点数据中的</w:t>
            </w:r>
            <w:r w:rsidRPr="002850F7">
              <w:rPr>
                <w:rFonts w:ascii="Times New Roman" w:eastAsia="仿宋" w:hAnsi="Times New Roman" w:cs="Times New Roman"/>
                <w:color w:val="000000"/>
                <w:kern w:val="0"/>
                <w:sz w:val="22"/>
              </w:rPr>
              <w:t>X,Y,Z</w:t>
            </w:r>
            <w:r w:rsidRPr="002850F7">
              <w:rPr>
                <w:rFonts w:ascii="Times New Roman" w:eastAsia="仿宋" w:hAnsi="Times New Roman" w:cs="Times New Roman"/>
                <w:color w:val="000000"/>
                <w:kern w:val="0"/>
                <w:sz w:val="22"/>
              </w:rPr>
              <w:t>。</w:t>
            </w:r>
          </w:p>
          <w:p w14:paraId="7930E73F" w14:textId="77777777" w:rsidR="00EC0741" w:rsidRPr="002850F7" w:rsidRDefault="00EC0741"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输出数据：</w:t>
            </w:r>
          </w:p>
          <w:p w14:paraId="642465AE" w14:textId="77777777" w:rsidR="00AD44BA" w:rsidRPr="002850F7" w:rsidRDefault="00EC0741"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lastRenderedPageBreak/>
              <w:t>1</w:t>
            </w:r>
            <w:r w:rsidR="00AD44BA" w:rsidRPr="002850F7">
              <w:rPr>
                <w:rFonts w:ascii="Times New Roman" w:eastAsia="仿宋" w:hAnsi="Times New Roman" w:cs="Times New Roman"/>
                <w:color w:val="000000"/>
                <w:kern w:val="0"/>
                <w:sz w:val="22"/>
              </w:rPr>
              <w:t>.</w:t>
            </w:r>
            <w:r w:rsidR="00AD44BA" w:rsidRPr="002850F7">
              <w:rPr>
                <w:rFonts w:ascii="Times New Roman" w:eastAsia="仿宋" w:hAnsi="Times New Roman" w:cs="Times New Roman"/>
                <w:color w:val="000000"/>
                <w:kern w:val="0"/>
                <w:sz w:val="22"/>
              </w:rPr>
              <w:t>将</w:t>
            </w:r>
            <w:r w:rsidR="00AD44BA" w:rsidRPr="002850F7">
              <w:rPr>
                <w:rFonts w:ascii="Times New Roman" w:eastAsia="仿宋" w:hAnsi="Times New Roman" w:cs="Times New Roman"/>
                <w:color w:val="000000"/>
                <w:kern w:val="0"/>
                <w:sz w:val="22"/>
              </w:rPr>
              <w:t>X,Y,Z,RX,RY,RZ</w:t>
            </w:r>
            <w:r w:rsidR="00AD44BA" w:rsidRPr="002850F7">
              <w:rPr>
                <w:rFonts w:ascii="Times New Roman" w:eastAsia="仿宋" w:hAnsi="Times New Roman" w:cs="Times New Roman"/>
                <w:color w:val="000000"/>
                <w:kern w:val="0"/>
                <w:sz w:val="22"/>
              </w:rPr>
              <w:t>写入</w:t>
            </w:r>
            <w:r w:rsidR="00AD44BA" w:rsidRPr="002850F7">
              <w:rPr>
                <w:rFonts w:ascii="Times New Roman" w:eastAsia="仿宋" w:hAnsi="Times New Roman" w:cs="Times New Roman"/>
                <w:color w:val="000000"/>
                <w:kern w:val="0"/>
                <w:sz w:val="22"/>
              </w:rPr>
              <w:t>var_PP_varname1</w:t>
            </w:r>
            <w:r w:rsidR="00AD44BA" w:rsidRPr="002850F7">
              <w:rPr>
                <w:rFonts w:ascii="Times New Roman" w:eastAsia="仿宋" w:hAnsi="Times New Roman" w:cs="Times New Roman"/>
                <w:color w:val="000000"/>
                <w:kern w:val="0"/>
                <w:sz w:val="22"/>
              </w:rPr>
              <w:t>中。</w:t>
            </w:r>
          </w:p>
          <w:p w14:paraId="635D9F8C" w14:textId="43DB4698" w:rsidR="00AD44BA" w:rsidRDefault="00EC0741"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2</w:t>
            </w:r>
            <w:r w:rsidR="00AD44BA" w:rsidRPr="002850F7">
              <w:rPr>
                <w:rFonts w:ascii="Times New Roman" w:eastAsia="仿宋" w:hAnsi="Times New Roman" w:cs="Times New Roman"/>
                <w:color w:val="000000"/>
                <w:kern w:val="0"/>
                <w:sz w:val="22"/>
              </w:rPr>
              <w:t>.</w:t>
            </w:r>
            <w:r w:rsidR="00AD44BA" w:rsidRPr="002850F7">
              <w:rPr>
                <w:rFonts w:ascii="Times New Roman" w:eastAsia="仿宋" w:hAnsi="Times New Roman" w:cs="Times New Roman"/>
                <w:color w:val="000000"/>
                <w:kern w:val="0"/>
                <w:sz w:val="22"/>
              </w:rPr>
              <w:t>利用已经获取的</w:t>
            </w:r>
            <w:r w:rsidR="00AD44BA" w:rsidRPr="002850F7">
              <w:rPr>
                <w:rFonts w:ascii="Times New Roman" w:eastAsia="仿宋" w:hAnsi="Times New Roman" w:cs="Times New Roman"/>
                <w:color w:val="000000"/>
                <w:kern w:val="0"/>
                <w:sz w:val="22"/>
              </w:rPr>
              <w:t>var_PP_varname1</w:t>
            </w:r>
            <w:r w:rsidR="00AD44BA" w:rsidRPr="002850F7">
              <w:rPr>
                <w:rFonts w:ascii="Times New Roman" w:eastAsia="仿宋" w:hAnsi="Times New Roman" w:cs="Times New Roman"/>
                <w:color w:val="000000"/>
                <w:kern w:val="0"/>
                <w:sz w:val="22"/>
              </w:rPr>
              <w:t>，沿工具坐标系</w:t>
            </w:r>
            <w:r w:rsidR="00AD44BA" w:rsidRPr="002850F7">
              <w:rPr>
                <w:rFonts w:ascii="Times New Roman" w:eastAsia="仿宋" w:hAnsi="Times New Roman" w:cs="Times New Roman"/>
                <w:color w:val="000000"/>
                <w:kern w:val="0"/>
                <w:sz w:val="22"/>
              </w:rPr>
              <w:t>Z</w:t>
            </w:r>
            <w:r w:rsidR="00AD44BA" w:rsidRPr="002850F7">
              <w:rPr>
                <w:rFonts w:ascii="Times New Roman" w:eastAsia="仿宋" w:hAnsi="Times New Roman" w:cs="Times New Roman"/>
                <w:color w:val="000000"/>
                <w:kern w:val="0"/>
                <w:sz w:val="22"/>
              </w:rPr>
              <w:t>轴负方向平移</w:t>
            </w:r>
            <w:proofErr w:type="spellStart"/>
            <w:r w:rsidR="007B6C0E" w:rsidRPr="002850F7">
              <w:rPr>
                <w:rFonts w:ascii="Times New Roman" w:eastAsia="仿宋" w:hAnsi="Times New Roman" w:cs="Times New Roman"/>
                <w:color w:val="000000"/>
                <w:kern w:val="0"/>
                <w:sz w:val="22"/>
              </w:rPr>
              <w:t>var_</w:t>
            </w:r>
            <w:del w:id="33" w:author="RSN imsean" w:date="2019-09-08T21:45:00Z">
              <w:r w:rsidR="007B6C0E" w:rsidRPr="002850F7" w:rsidDel="006E2AF1">
                <w:rPr>
                  <w:rFonts w:ascii="Times New Roman" w:eastAsia="仿宋" w:hAnsi="Times New Roman" w:cs="Times New Roman"/>
                  <w:color w:val="000000"/>
                  <w:kern w:val="0"/>
                  <w:sz w:val="22"/>
                </w:rPr>
                <w:delText>INT</w:delText>
              </w:r>
            </w:del>
            <w:ins w:id="34" w:author="RSN imsean" w:date="2019-09-08T21:45:00Z">
              <w:r w:rsidR="006E2AF1">
                <w:rPr>
                  <w:rFonts w:ascii="Times New Roman" w:eastAsia="仿宋" w:hAnsi="Times New Roman" w:cs="Times New Roman"/>
                  <w:color w:val="000000"/>
                  <w:kern w:val="0"/>
                  <w:sz w:val="22"/>
                </w:rPr>
                <w:t>DOUBLE</w:t>
              </w:r>
            </w:ins>
            <w:r w:rsidR="007B6C0E" w:rsidRPr="002850F7">
              <w:rPr>
                <w:rFonts w:ascii="Times New Roman" w:eastAsia="仿宋" w:hAnsi="Times New Roman" w:cs="Times New Roman"/>
                <w:color w:val="000000"/>
                <w:kern w:val="0"/>
                <w:sz w:val="22"/>
              </w:rPr>
              <w:t>_translate</w:t>
            </w:r>
            <w:proofErr w:type="spellEnd"/>
            <w:r w:rsidR="007B6C0E" w:rsidRPr="002850F7">
              <w:rPr>
                <w:rFonts w:ascii="Times New Roman" w:eastAsia="仿宋" w:hAnsi="Times New Roman" w:cs="Times New Roman"/>
                <w:color w:val="000000"/>
                <w:kern w:val="0"/>
                <w:sz w:val="22"/>
              </w:rPr>
              <w:t xml:space="preserve">  </w:t>
            </w:r>
            <w:r w:rsidR="00AD44BA" w:rsidRPr="002850F7">
              <w:rPr>
                <w:rFonts w:ascii="Times New Roman" w:eastAsia="仿宋" w:hAnsi="Times New Roman" w:cs="Times New Roman"/>
                <w:color w:val="000000"/>
                <w:kern w:val="0"/>
                <w:sz w:val="22"/>
              </w:rPr>
              <w:t>m</w:t>
            </w:r>
            <w:r w:rsidR="00AD44BA" w:rsidRPr="002850F7">
              <w:rPr>
                <w:rFonts w:ascii="Times New Roman" w:eastAsia="仿宋" w:hAnsi="Times New Roman" w:cs="Times New Roman"/>
                <w:color w:val="000000"/>
                <w:kern w:val="0"/>
                <w:sz w:val="22"/>
              </w:rPr>
              <w:t>，得到的路点数据写入</w:t>
            </w:r>
            <w:r w:rsidR="00AD44BA" w:rsidRPr="002850F7">
              <w:rPr>
                <w:rFonts w:ascii="Times New Roman" w:eastAsia="仿宋" w:hAnsi="Times New Roman" w:cs="Times New Roman"/>
                <w:color w:val="000000"/>
                <w:kern w:val="0"/>
                <w:sz w:val="22"/>
              </w:rPr>
              <w:t>var_PP_varname2</w:t>
            </w:r>
            <w:r w:rsidR="00AD44BA" w:rsidRPr="002850F7">
              <w:rPr>
                <w:rFonts w:ascii="Times New Roman" w:eastAsia="仿宋" w:hAnsi="Times New Roman" w:cs="Times New Roman"/>
                <w:color w:val="000000"/>
                <w:kern w:val="0"/>
                <w:sz w:val="22"/>
              </w:rPr>
              <w:t>中。</w:t>
            </w:r>
          </w:p>
          <w:p w14:paraId="19BEA7D0" w14:textId="77777777" w:rsidR="00507023" w:rsidRPr="002850F7" w:rsidRDefault="00507023"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3</w:t>
            </w:r>
            <w:r>
              <w:rPr>
                <w:rFonts w:ascii="Times New Roman" w:eastAsia="仿宋" w:hAnsi="Times New Roman" w:cs="Times New Roman"/>
                <w:color w:val="000000"/>
                <w:kern w:val="0"/>
                <w:sz w:val="22"/>
              </w:rPr>
              <w:t>.</w:t>
            </w:r>
            <w:r>
              <w:rPr>
                <w:rFonts w:ascii="Times New Roman" w:eastAsia="仿宋" w:hAnsi="Times New Roman" w:cs="Times New Roman" w:hint="eastAsia"/>
                <w:color w:val="000000"/>
                <w:kern w:val="0"/>
                <w:sz w:val="22"/>
              </w:rPr>
              <w:t>主控向地面站发送禁止手工操作指令</w:t>
            </w:r>
            <w:bookmarkStart w:id="35" w:name="_GoBack"/>
            <w:bookmarkEnd w:id="35"/>
          </w:p>
        </w:tc>
      </w:tr>
      <w:tr w:rsidR="00A7608F" w:rsidRPr="002850F7" w14:paraId="73DD3DB1" w14:textId="77777777" w:rsidTr="00A7608F">
        <w:trPr>
          <w:trHeight w:val="285"/>
        </w:trPr>
        <w:tc>
          <w:tcPr>
            <w:tcW w:w="1866" w:type="dxa"/>
            <w:shd w:val="clear" w:color="auto" w:fill="auto"/>
            <w:noWrap/>
            <w:vAlign w:val="center"/>
            <w:hideMark/>
          </w:tcPr>
          <w:p w14:paraId="0D28BDEA" w14:textId="77777777" w:rsidR="00A7608F" w:rsidRPr="006931BE" w:rsidRDefault="00A7608F" w:rsidP="00A7608F">
            <w:pPr>
              <w:widowControl/>
              <w:rPr>
                <w:rFonts w:ascii="Times New Roman" w:eastAsia="仿宋" w:hAnsi="Times New Roman" w:cs="Times New Roman"/>
                <w:color w:val="000000"/>
                <w:kern w:val="0"/>
                <w:sz w:val="22"/>
              </w:rPr>
            </w:pPr>
            <w:r w:rsidRPr="006931BE">
              <w:rPr>
                <w:rFonts w:ascii="Times New Roman" w:eastAsia="仿宋" w:hAnsi="Times New Roman" w:cs="Times New Roman"/>
                <w:color w:val="000000"/>
                <w:kern w:val="0"/>
                <w:sz w:val="22"/>
              </w:rPr>
              <w:lastRenderedPageBreak/>
              <w:t>LIDARTOMA2</w:t>
            </w:r>
          </w:p>
        </w:tc>
        <w:tc>
          <w:tcPr>
            <w:tcW w:w="8098" w:type="dxa"/>
            <w:shd w:val="clear" w:color="auto" w:fill="auto"/>
          </w:tcPr>
          <w:p w14:paraId="6F0A65B0" w14:textId="77777777"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获取数据</w:t>
            </w:r>
          </w:p>
          <w:p w14:paraId="03088E91" w14:textId="38582D50" w:rsidR="00D00B37" w:rsidRDefault="00A7608F" w:rsidP="00D00B37">
            <w:pPr>
              <w:widowControl/>
              <w:jc w:val="left"/>
              <w:rPr>
                <w:ins w:id="36" w:author="赵晶晶" w:date="2019-09-08T20:49:00Z"/>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1</w:t>
            </w:r>
            <w:r>
              <w:rPr>
                <w:rFonts w:ascii="Times New Roman" w:eastAsia="仿宋" w:hAnsi="Times New Roman" w:cs="Times New Roman"/>
                <w:color w:val="000000"/>
                <w:kern w:val="0"/>
                <w:sz w:val="22"/>
              </w:rPr>
              <w:t>.</w:t>
            </w:r>
            <w:r>
              <w:rPr>
                <w:rFonts w:ascii="Times New Roman" w:eastAsia="仿宋" w:hAnsi="Times New Roman" w:cs="Times New Roman" w:hint="eastAsia"/>
                <w:color w:val="000000"/>
                <w:kern w:val="0"/>
                <w:sz w:val="22"/>
              </w:rPr>
              <w:t>主控系统向地面站发送点选辅助指令，发布话题名称为</w:t>
            </w:r>
            <w:ins w:id="37" w:author="RSN imsean" w:date="2019-09-08T21:45:00Z">
              <w:r w:rsidR="00590316" w:rsidRPr="006E2AF1">
                <w:rPr>
                  <w:rFonts w:ascii="Times New Roman" w:eastAsia="仿宋" w:hAnsi="Times New Roman" w:cs="Times New Roman"/>
                  <w:color w:val="000000"/>
                  <w:kern w:val="0"/>
                  <w:sz w:val="22"/>
                </w:rPr>
                <w:t>/</w:t>
              </w:r>
              <w:proofErr w:type="spellStart"/>
              <w:r w:rsidR="00590316" w:rsidRPr="006E2AF1">
                <w:rPr>
                  <w:rFonts w:ascii="Times New Roman" w:eastAsia="仿宋" w:hAnsi="Times New Roman" w:cs="Times New Roman"/>
                  <w:color w:val="000000"/>
                  <w:kern w:val="0"/>
                  <w:sz w:val="22"/>
                </w:rPr>
                <w:t>nari</w:t>
              </w:r>
              <w:proofErr w:type="spellEnd"/>
              <w:r w:rsidR="00590316" w:rsidRPr="006E2AF1">
                <w:rPr>
                  <w:rFonts w:ascii="Times New Roman" w:eastAsia="仿宋" w:hAnsi="Times New Roman" w:cs="Times New Roman"/>
                  <w:color w:val="000000"/>
                  <w:kern w:val="0"/>
                  <w:sz w:val="22"/>
                </w:rPr>
                <w:t>/</w:t>
              </w:r>
              <w:proofErr w:type="spellStart"/>
              <w:r w:rsidR="00590316" w:rsidRPr="006E2AF1">
                <w:rPr>
                  <w:rFonts w:ascii="Times New Roman" w:eastAsia="仿宋" w:hAnsi="Times New Roman" w:cs="Times New Roman"/>
                  <w:color w:val="000000"/>
                  <w:kern w:val="0"/>
                  <w:sz w:val="22"/>
                </w:rPr>
                <w:t>szrd</w:t>
              </w:r>
              <w:proofErr w:type="spellEnd"/>
              <w:r w:rsidR="00590316" w:rsidRPr="006E2AF1">
                <w:rPr>
                  <w:rFonts w:ascii="Times New Roman" w:eastAsia="仿宋" w:hAnsi="Times New Roman" w:cs="Times New Roman"/>
                  <w:color w:val="000000"/>
                  <w:kern w:val="0"/>
                  <w:sz w:val="22"/>
                </w:rPr>
                <w:t>/</w:t>
              </w:r>
              <w:proofErr w:type="spellStart"/>
              <w:r w:rsidR="00590316" w:rsidRPr="006E2AF1">
                <w:rPr>
                  <w:rFonts w:ascii="Times New Roman" w:eastAsia="仿宋" w:hAnsi="Times New Roman" w:cs="Times New Roman"/>
                  <w:color w:val="000000"/>
                  <w:kern w:val="0"/>
                  <w:sz w:val="22"/>
                </w:rPr>
                <w:t>dnrobot</w:t>
              </w:r>
              <w:proofErr w:type="spellEnd"/>
              <w:r w:rsidR="00590316" w:rsidRPr="006E2AF1">
                <w:rPr>
                  <w:rFonts w:ascii="Times New Roman" w:eastAsia="仿宋" w:hAnsi="Times New Roman" w:cs="Times New Roman"/>
                  <w:color w:val="000000"/>
                  <w:kern w:val="0"/>
                  <w:sz w:val="22"/>
                </w:rPr>
                <w:t>/</w:t>
              </w:r>
              <w:proofErr w:type="spellStart"/>
              <w:r w:rsidR="00590316" w:rsidRPr="006E2AF1">
                <w:rPr>
                  <w:rFonts w:ascii="Times New Roman" w:eastAsia="仿宋" w:hAnsi="Times New Roman" w:cs="Times New Roman"/>
                  <w:color w:val="000000"/>
                  <w:kern w:val="0"/>
                  <w:sz w:val="22"/>
                </w:rPr>
                <w:t>maincontrol</w:t>
              </w:r>
              <w:proofErr w:type="spellEnd"/>
              <w:r w:rsidR="00590316" w:rsidRPr="006E2AF1">
                <w:rPr>
                  <w:rFonts w:ascii="Times New Roman" w:eastAsia="仿宋" w:hAnsi="Times New Roman" w:cs="Times New Roman"/>
                  <w:color w:val="000000"/>
                  <w:kern w:val="0"/>
                  <w:sz w:val="22"/>
                </w:rPr>
                <w:t>/</w:t>
              </w:r>
              <w:proofErr w:type="spellStart"/>
              <w:r w:rsidR="00590316" w:rsidRPr="006E2AF1">
                <w:rPr>
                  <w:rFonts w:ascii="Times New Roman" w:eastAsia="仿宋" w:hAnsi="Times New Roman" w:cs="Times New Roman"/>
                  <w:color w:val="000000"/>
                  <w:kern w:val="0"/>
                  <w:sz w:val="22"/>
                </w:rPr>
                <w:t>yx</w:t>
              </w:r>
            </w:ins>
            <w:proofErr w:type="spellEnd"/>
            <w:del w:id="38" w:author="RSN imsean" w:date="2019-09-08T21:45:00Z">
              <w:r w:rsidDel="00590316">
                <w:rPr>
                  <w:rFonts w:ascii="Times New Roman" w:eastAsia="仿宋" w:hAnsi="Times New Roman" w:cs="Times New Roman" w:hint="eastAsia"/>
                  <w:color w:val="000000"/>
                  <w:kern w:val="0"/>
                  <w:sz w:val="22"/>
                </w:rPr>
                <w:delText>cmd</w:delText>
              </w:r>
              <w:r w:rsidDel="00590316">
                <w:rPr>
                  <w:rFonts w:ascii="Times New Roman" w:eastAsia="仿宋" w:hAnsi="Times New Roman" w:cs="Times New Roman"/>
                  <w:color w:val="000000"/>
                  <w:kern w:val="0"/>
                  <w:sz w:val="22"/>
                </w:rPr>
                <w:delText>_rsp_msg</w:delText>
              </w:r>
            </w:del>
            <w:r>
              <w:rPr>
                <w:rFonts w:ascii="Times New Roman" w:eastAsia="仿宋" w:hAnsi="Times New Roman" w:cs="Times New Roman" w:hint="eastAsia"/>
                <w:color w:val="000000"/>
                <w:kern w:val="0"/>
                <w:sz w:val="22"/>
              </w:rPr>
              <w:t>，发布格式详见《</w:t>
            </w:r>
            <w:r w:rsidRPr="00E44367">
              <w:rPr>
                <w:rFonts w:ascii="Times New Roman" w:eastAsia="仿宋" w:hAnsi="Times New Roman" w:cs="Times New Roman" w:hint="eastAsia"/>
                <w:color w:val="000000"/>
                <w:kern w:val="0"/>
                <w:sz w:val="22"/>
              </w:rPr>
              <w:t>配网带电作业机器人通用软件平台消息设计说明书</w:t>
            </w:r>
            <w:r>
              <w:rPr>
                <w:rFonts w:ascii="Times New Roman" w:eastAsia="仿宋" w:hAnsi="Times New Roman" w:cs="Times New Roman" w:hint="eastAsia"/>
                <w:color w:val="000000"/>
                <w:kern w:val="0"/>
                <w:sz w:val="22"/>
              </w:rPr>
              <w:t>》文档，</w:t>
            </w:r>
            <w:ins w:id="39" w:author="RSN imsean" w:date="2019-09-08T21:47:00Z">
              <w:r w:rsidR="00590316">
                <w:rPr>
                  <w:rFonts w:ascii="Times New Roman" w:eastAsia="仿宋" w:hAnsi="Times New Roman" w:cs="Times New Roman" w:hint="eastAsia"/>
                  <w:color w:val="000000"/>
                  <w:kern w:val="0"/>
                  <w:sz w:val="22"/>
                </w:rPr>
                <w:t>报文内容详见《报文格式》文档中遥信标签页序号</w:t>
              </w:r>
              <w:r w:rsidR="00590316">
                <w:rPr>
                  <w:rFonts w:ascii="Times New Roman" w:eastAsia="仿宋" w:hAnsi="Times New Roman" w:cs="Times New Roman" w:hint="eastAsia"/>
                  <w:color w:val="000000"/>
                  <w:kern w:val="0"/>
                  <w:sz w:val="22"/>
                </w:rPr>
                <w:t>8</w:t>
              </w:r>
              <w:r w:rsidR="00590316">
                <w:rPr>
                  <w:rFonts w:ascii="Times New Roman" w:eastAsia="仿宋" w:hAnsi="Times New Roman" w:cs="Times New Roman" w:hint="eastAsia"/>
                  <w:color w:val="000000"/>
                  <w:kern w:val="0"/>
                  <w:sz w:val="22"/>
                </w:rPr>
                <w:t>或</w:t>
              </w:r>
              <w:r w:rsidR="00590316">
                <w:rPr>
                  <w:rFonts w:ascii="Times New Roman" w:eastAsia="仿宋" w:hAnsi="Times New Roman" w:cs="Times New Roman" w:hint="eastAsia"/>
                  <w:color w:val="000000"/>
                  <w:kern w:val="0"/>
                  <w:sz w:val="22"/>
                </w:rPr>
                <w:t>9</w:t>
              </w:r>
              <w:r w:rsidR="00590316">
                <w:rPr>
                  <w:rFonts w:ascii="Times New Roman" w:eastAsia="仿宋" w:hAnsi="Times New Roman" w:cs="Times New Roman" w:hint="eastAsia"/>
                  <w:color w:val="000000"/>
                  <w:kern w:val="0"/>
                  <w:sz w:val="22"/>
                </w:rPr>
                <w:t>（根据</w:t>
              </w:r>
              <w:proofErr w:type="spellStart"/>
              <w:r w:rsidR="00590316">
                <w:rPr>
                  <w:rFonts w:ascii="Times New Roman" w:eastAsia="仿宋" w:hAnsi="Times New Roman" w:cs="Times New Roman" w:hint="eastAsia"/>
                  <w:color w:val="000000"/>
                  <w:kern w:val="0"/>
                  <w:sz w:val="22"/>
                </w:rPr>
                <w:t>LidarID</w:t>
              </w:r>
              <w:proofErr w:type="spellEnd"/>
              <w:r w:rsidR="00590316">
                <w:rPr>
                  <w:rFonts w:ascii="Times New Roman" w:eastAsia="仿宋" w:hAnsi="Times New Roman" w:cs="Times New Roman" w:hint="eastAsia"/>
                  <w:color w:val="000000"/>
                  <w:kern w:val="0"/>
                  <w:sz w:val="22"/>
                </w:rPr>
                <w:t>确定）。主控读取作业文件指令参数，控制参数为</w:t>
              </w:r>
              <w:r w:rsidR="00590316">
                <w:rPr>
                  <w:rFonts w:ascii="Times New Roman" w:eastAsia="仿宋" w:hAnsi="Times New Roman" w:cs="Times New Roman" w:hint="eastAsia"/>
                  <w:color w:val="000000"/>
                  <w:kern w:val="0"/>
                  <w:sz w:val="22"/>
                </w:rPr>
                <w:t>String</w:t>
              </w:r>
              <w:r w:rsidR="00590316">
                <w:rPr>
                  <w:rFonts w:ascii="Times New Roman" w:eastAsia="仿宋" w:hAnsi="Times New Roman" w:cs="Times New Roman" w:hint="eastAsia"/>
                  <w:color w:val="000000"/>
                  <w:kern w:val="0"/>
                  <w:sz w:val="22"/>
                </w:rPr>
                <w:t>类型，写入到</w:t>
              </w:r>
              <w:r w:rsidR="00590316">
                <w:rPr>
                  <w:rFonts w:ascii="Times New Roman" w:eastAsia="仿宋" w:hAnsi="Times New Roman" w:cs="Times New Roman" w:hint="eastAsia"/>
                  <w:color w:val="000000"/>
                  <w:kern w:val="0"/>
                  <w:sz w:val="22"/>
                </w:rPr>
                <w:t>8</w:t>
              </w:r>
              <w:r w:rsidR="00590316">
                <w:rPr>
                  <w:rFonts w:ascii="Times New Roman" w:eastAsia="仿宋" w:hAnsi="Times New Roman" w:cs="Times New Roman"/>
                  <w:color w:val="000000"/>
                  <w:kern w:val="0"/>
                  <w:sz w:val="22"/>
                </w:rPr>
                <w:t>/9</w:t>
              </w:r>
              <w:r w:rsidR="00590316">
                <w:rPr>
                  <w:rFonts w:ascii="Times New Roman" w:eastAsia="仿宋" w:hAnsi="Times New Roman" w:cs="Times New Roman" w:hint="eastAsia"/>
                  <w:color w:val="000000"/>
                  <w:kern w:val="0"/>
                  <w:sz w:val="22"/>
                </w:rPr>
                <w:t>遥信的参数值中。</w:t>
              </w:r>
            </w:ins>
            <w:del w:id="40" w:author="RSN imsean" w:date="2019-09-08T21:47:00Z">
              <w:r w:rsidDel="00590316">
                <w:rPr>
                  <w:rFonts w:ascii="Times New Roman" w:eastAsia="仿宋" w:hAnsi="Times New Roman" w:cs="Times New Roman" w:hint="eastAsia"/>
                  <w:color w:val="000000"/>
                  <w:kern w:val="0"/>
                  <w:sz w:val="22"/>
                </w:rPr>
                <w:delText>报文内容详见《报文格式》文档中遥信标签页序号</w:delText>
              </w:r>
              <w:r w:rsidDel="00590316">
                <w:rPr>
                  <w:rFonts w:ascii="Times New Roman" w:eastAsia="仿宋" w:hAnsi="Times New Roman" w:cs="Times New Roman" w:hint="eastAsia"/>
                  <w:color w:val="000000"/>
                  <w:kern w:val="0"/>
                  <w:sz w:val="22"/>
                </w:rPr>
                <w:delText>3</w:delText>
              </w:r>
            </w:del>
            <w:ins w:id="41" w:author="赵晶晶" w:date="2019-09-08T20:16:00Z">
              <w:del w:id="42" w:author="RSN imsean" w:date="2019-09-08T21:47:00Z">
                <w:r w:rsidR="00560C82" w:rsidDel="00590316">
                  <w:rPr>
                    <w:rFonts w:ascii="Times New Roman" w:eastAsia="仿宋" w:hAnsi="Times New Roman" w:cs="Times New Roman" w:hint="eastAsia"/>
                    <w:color w:val="000000"/>
                    <w:kern w:val="0"/>
                    <w:sz w:val="22"/>
                  </w:rPr>
                  <w:delText>8</w:delText>
                </w:r>
              </w:del>
            </w:ins>
            <w:del w:id="43" w:author="RSN imsean" w:date="2019-09-08T21:47:00Z">
              <w:r w:rsidDel="00590316">
                <w:rPr>
                  <w:rFonts w:ascii="Times New Roman" w:eastAsia="仿宋" w:hAnsi="Times New Roman" w:cs="Times New Roman" w:hint="eastAsia"/>
                  <w:color w:val="000000"/>
                  <w:kern w:val="0"/>
                  <w:sz w:val="22"/>
                </w:rPr>
                <w:delText>或</w:delText>
              </w:r>
              <w:r w:rsidDel="00590316">
                <w:rPr>
                  <w:rFonts w:ascii="Times New Roman" w:eastAsia="仿宋" w:hAnsi="Times New Roman" w:cs="Times New Roman" w:hint="eastAsia"/>
                  <w:color w:val="000000"/>
                  <w:kern w:val="0"/>
                  <w:sz w:val="22"/>
                </w:rPr>
                <w:delText>4</w:delText>
              </w:r>
            </w:del>
            <w:ins w:id="44" w:author="赵晶晶" w:date="2019-09-08T20:16:00Z">
              <w:del w:id="45" w:author="RSN imsean" w:date="2019-09-08T21:47:00Z">
                <w:r w:rsidR="00560C82" w:rsidDel="00590316">
                  <w:rPr>
                    <w:rFonts w:ascii="Times New Roman" w:eastAsia="仿宋" w:hAnsi="Times New Roman" w:cs="Times New Roman" w:hint="eastAsia"/>
                    <w:color w:val="000000"/>
                    <w:kern w:val="0"/>
                    <w:sz w:val="22"/>
                  </w:rPr>
                  <w:delText>9</w:delText>
                </w:r>
              </w:del>
            </w:ins>
            <w:del w:id="46" w:author="RSN imsean" w:date="2019-09-08T21:47:00Z">
              <w:r w:rsidDel="00590316">
                <w:rPr>
                  <w:rFonts w:ascii="Times New Roman" w:eastAsia="仿宋" w:hAnsi="Times New Roman" w:cs="Times New Roman" w:hint="eastAsia"/>
                  <w:color w:val="000000"/>
                  <w:kern w:val="0"/>
                  <w:sz w:val="22"/>
                </w:rPr>
                <w:delText>（根据</w:delText>
              </w:r>
              <w:r w:rsidDel="00590316">
                <w:rPr>
                  <w:rFonts w:ascii="Times New Roman" w:eastAsia="仿宋" w:hAnsi="Times New Roman" w:cs="Times New Roman" w:hint="eastAsia"/>
                  <w:color w:val="000000"/>
                  <w:kern w:val="0"/>
                  <w:sz w:val="22"/>
                </w:rPr>
                <w:delText>LidarID</w:delText>
              </w:r>
              <w:r w:rsidDel="00590316">
                <w:rPr>
                  <w:rFonts w:ascii="Times New Roman" w:eastAsia="仿宋" w:hAnsi="Times New Roman" w:cs="Times New Roman" w:hint="eastAsia"/>
                  <w:color w:val="000000"/>
                  <w:kern w:val="0"/>
                  <w:sz w:val="22"/>
                </w:rPr>
                <w:delText>确定）</w:delText>
              </w:r>
            </w:del>
            <w:ins w:id="47" w:author="赵晶晶" w:date="2019-09-08T20:49:00Z">
              <w:del w:id="48" w:author="RSN imsean" w:date="2019-09-08T21:47:00Z">
                <w:r w:rsidR="00D00B37" w:rsidDel="00590316">
                  <w:rPr>
                    <w:rFonts w:ascii="Times New Roman" w:eastAsia="仿宋" w:hAnsi="Times New Roman" w:cs="Times New Roman" w:hint="eastAsia"/>
                    <w:color w:val="000000"/>
                    <w:kern w:val="0"/>
                    <w:sz w:val="22"/>
                  </w:rPr>
                  <w:delText>。主控读取作业文件，控制参数为</w:delText>
                </w:r>
                <w:r w:rsidR="00D00B37" w:rsidDel="00590316">
                  <w:rPr>
                    <w:rFonts w:ascii="Times New Roman" w:eastAsia="仿宋" w:hAnsi="Times New Roman" w:cs="Times New Roman" w:hint="eastAsia"/>
                    <w:color w:val="000000"/>
                    <w:kern w:val="0"/>
                    <w:sz w:val="22"/>
                  </w:rPr>
                  <w:delText>String</w:delText>
                </w:r>
                <w:r w:rsidR="00D00B37" w:rsidDel="00590316">
                  <w:rPr>
                    <w:rFonts w:ascii="Times New Roman" w:eastAsia="仿宋" w:hAnsi="Times New Roman" w:cs="Times New Roman" w:hint="eastAsia"/>
                    <w:color w:val="000000"/>
                    <w:kern w:val="0"/>
                    <w:sz w:val="22"/>
                  </w:rPr>
                  <w:delText>类型，参数格式为：</w:delText>
                </w:r>
                <w:r w:rsidR="00D00B37" w:rsidRPr="00D92E6D" w:rsidDel="00590316">
                  <w:rPr>
                    <w:rFonts w:ascii="Times New Roman" w:eastAsia="仿宋" w:hAnsi="Times New Roman" w:cs="Times New Roman"/>
                    <w:color w:val="000000"/>
                    <w:kern w:val="0"/>
                    <w:sz w:val="22"/>
                  </w:rPr>
                  <w:delText>"Ti</w:delText>
                </w:r>
                <w:r w:rsidR="00D00B37" w:rsidDel="00590316">
                  <w:rPr>
                    <w:rFonts w:ascii="Times New Roman" w:eastAsia="仿宋" w:hAnsi="Times New Roman" w:cs="Times New Roman" w:hint="eastAsia"/>
                    <w:color w:val="000000"/>
                    <w:kern w:val="0"/>
                    <w:sz w:val="22"/>
                  </w:rPr>
                  <w:delText>ps</w:delText>
                </w:r>
                <w:r w:rsidR="00D00B37" w:rsidDel="00590316">
                  <w:rPr>
                    <w:rFonts w:ascii="Times New Roman" w:eastAsia="仿宋" w:hAnsi="Times New Roman" w:cs="Times New Roman"/>
                    <w:color w:val="000000"/>
                    <w:kern w:val="0"/>
                    <w:sz w:val="22"/>
                  </w:rPr>
                  <w:delText>Message</w:delText>
                </w:r>
                <w:r w:rsidR="00D00B37" w:rsidRPr="00D92E6D" w:rsidDel="00590316">
                  <w:rPr>
                    <w:rFonts w:ascii="Times New Roman" w:eastAsia="仿宋" w:hAnsi="Times New Roman" w:cs="Times New Roman"/>
                    <w:color w:val="000000"/>
                    <w:kern w:val="0"/>
                    <w:sz w:val="22"/>
                  </w:rPr>
                  <w:delText>"</w:delText>
                </w:r>
                <w:r w:rsidR="00D00B37" w:rsidDel="00590316">
                  <w:rPr>
                    <w:rFonts w:ascii="Times New Roman" w:eastAsia="仿宋" w:hAnsi="Times New Roman" w:cs="Times New Roman" w:hint="eastAsia"/>
                    <w:color w:val="000000"/>
                    <w:kern w:val="0"/>
                    <w:sz w:val="22"/>
                  </w:rPr>
                  <w:delText>。主控向地面站发送通知消息，地面站弹出消息窗口，显示消息内容。</w:delText>
                </w:r>
              </w:del>
            </w:ins>
          </w:p>
          <w:p w14:paraId="7CEC0D2A" w14:textId="0BB773D2" w:rsidR="00A7608F" w:rsidRDefault="00A7608F" w:rsidP="00A7608F">
            <w:pPr>
              <w:widowControl/>
              <w:jc w:val="left"/>
              <w:rPr>
                <w:rFonts w:ascii="Times New Roman" w:eastAsia="仿宋" w:hAnsi="Times New Roman" w:cs="Times New Roman"/>
                <w:color w:val="000000"/>
                <w:kern w:val="0"/>
                <w:sz w:val="22"/>
              </w:rPr>
            </w:pPr>
          </w:p>
          <w:p w14:paraId="06C20AC2" w14:textId="77777777"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2</w:t>
            </w:r>
            <w:r>
              <w:rPr>
                <w:rFonts w:ascii="Times New Roman" w:eastAsia="仿宋" w:hAnsi="Times New Roman" w:cs="Times New Roman"/>
                <w:color w:val="000000"/>
                <w:kern w:val="0"/>
                <w:sz w:val="22"/>
              </w:rPr>
              <w:t>.</w:t>
            </w:r>
            <w:r>
              <w:rPr>
                <w:rFonts w:ascii="Times New Roman" w:eastAsia="仿宋" w:hAnsi="Times New Roman" w:cs="Times New Roman" w:hint="eastAsia"/>
                <w:color w:val="000000"/>
                <w:kern w:val="0"/>
                <w:sz w:val="22"/>
              </w:rPr>
              <w:t>主控向地面站发送允许手工操作指令</w:t>
            </w:r>
          </w:p>
          <w:p w14:paraId="5D2369C0" w14:textId="77777777"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3.</w:t>
            </w:r>
            <w:r>
              <w:rPr>
                <w:rFonts w:ascii="Times New Roman" w:eastAsia="仿宋" w:hAnsi="Times New Roman" w:cs="Times New Roman" w:hint="eastAsia"/>
                <w:color w:val="000000"/>
                <w:kern w:val="0"/>
                <w:sz w:val="22"/>
              </w:rPr>
              <w:t>参照《</w:t>
            </w:r>
            <w:r w:rsidRPr="009762FE">
              <w:rPr>
                <w:rFonts w:ascii="Times New Roman" w:eastAsia="仿宋" w:hAnsi="Times New Roman" w:cs="Times New Roman"/>
                <w:color w:val="000000"/>
                <w:kern w:val="0"/>
                <w:sz w:val="22"/>
              </w:rPr>
              <w:t>20190524-1</w:t>
            </w:r>
            <w:r w:rsidRPr="009762FE">
              <w:rPr>
                <w:rFonts w:ascii="Times New Roman" w:eastAsia="仿宋" w:hAnsi="Times New Roman" w:cs="Times New Roman"/>
                <w:color w:val="000000"/>
                <w:kern w:val="0"/>
                <w:sz w:val="22"/>
              </w:rPr>
              <w:t>视觉交互流程</w:t>
            </w:r>
            <w:r>
              <w:rPr>
                <w:rFonts w:ascii="Times New Roman" w:eastAsia="仿宋" w:hAnsi="Times New Roman" w:cs="Times New Roman" w:hint="eastAsia"/>
                <w:color w:val="000000"/>
                <w:kern w:val="0"/>
                <w:sz w:val="22"/>
              </w:rPr>
              <w:t>》文档，</w:t>
            </w:r>
          </w:p>
          <w:tbl>
            <w:tblPr>
              <w:tblStyle w:val="aa"/>
              <w:tblW w:w="5000" w:type="pct"/>
              <w:tblLook w:val="04A0" w:firstRow="1" w:lastRow="0" w:firstColumn="1" w:lastColumn="0" w:noHBand="0" w:noVBand="1"/>
            </w:tblPr>
            <w:tblGrid>
              <w:gridCol w:w="2040"/>
              <w:gridCol w:w="2781"/>
              <w:gridCol w:w="3051"/>
            </w:tblGrid>
            <w:tr w:rsidR="00A7608F" w14:paraId="60A389C1" w14:textId="77777777" w:rsidTr="00456867">
              <w:tc>
                <w:tcPr>
                  <w:tcW w:w="1295" w:type="pct"/>
                </w:tcPr>
                <w:p w14:paraId="329CCA36" w14:textId="77777777" w:rsidR="00A7608F" w:rsidRPr="009762FE" w:rsidRDefault="00A7608F" w:rsidP="00A7608F">
                  <w:pPr>
                    <w:pStyle w:val="a9"/>
                    <w:spacing w:line="360" w:lineRule="auto"/>
                    <w:ind w:firstLineChars="0" w:firstLine="0"/>
                    <w:jc w:val="center"/>
                    <w:rPr>
                      <w:b/>
                      <w:sz w:val="18"/>
                      <w:szCs w:val="18"/>
                    </w:rPr>
                  </w:pPr>
                  <w:r w:rsidRPr="009762FE">
                    <w:rPr>
                      <w:rFonts w:hint="eastAsia"/>
                      <w:b/>
                      <w:sz w:val="18"/>
                      <w:szCs w:val="18"/>
                    </w:rPr>
                    <w:t>名称</w:t>
                  </w:r>
                </w:p>
              </w:tc>
              <w:tc>
                <w:tcPr>
                  <w:tcW w:w="1766" w:type="pct"/>
                </w:tcPr>
                <w:p w14:paraId="44063CD4" w14:textId="77777777" w:rsidR="00A7608F" w:rsidRPr="009762FE" w:rsidRDefault="00A7608F" w:rsidP="00A7608F">
                  <w:pPr>
                    <w:pStyle w:val="a9"/>
                    <w:spacing w:line="360" w:lineRule="auto"/>
                    <w:ind w:firstLineChars="0" w:firstLine="0"/>
                    <w:jc w:val="center"/>
                    <w:rPr>
                      <w:b/>
                      <w:sz w:val="18"/>
                      <w:szCs w:val="18"/>
                    </w:rPr>
                  </w:pPr>
                  <w:r w:rsidRPr="009762FE">
                    <w:rPr>
                      <w:rFonts w:hint="eastAsia"/>
                      <w:b/>
                      <w:sz w:val="18"/>
                      <w:szCs w:val="18"/>
                    </w:rPr>
                    <w:t>话题名</w:t>
                  </w:r>
                </w:p>
              </w:tc>
              <w:tc>
                <w:tcPr>
                  <w:tcW w:w="1938" w:type="pct"/>
                </w:tcPr>
                <w:p w14:paraId="3E58683C" w14:textId="77777777" w:rsidR="00A7608F" w:rsidRPr="009762FE" w:rsidRDefault="00A7608F" w:rsidP="00A7608F">
                  <w:pPr>
                    <w:pStyle w:val="a9"/>
                    <w:spacing w:line="360" w:lineRule="auto"/>
                    <w:ind w:firstLineChars="0" w:firstLine="0"/>
                    <w:jc w:val="center"/>
                    <w:rPr>
                      <w:b/>
                      <w:sz w:val="18"/>
                      <w:szCs w:val="18"/>
                    </w:rPr>
                  </w:pPr>
                  <w:r w:rsidRPr="009762FE">
                    <w:rPr>
                      <w:rFonts w:hint="eastAsia"/>
                      <w:b/>
                      <w:sz w:val="18"/>
                      <w:szCs w:val="18"/>
                    </w:rPr>
                    <w:t>消息格式</w:t>
                  </w:r>
                </w:p>
              </w:tc>
            </w:tr>
            <w:tr w:rsidR="00A7608F" w14:paraId="59916FE5" w14:textId="77777777" w:rsidTr="00456867">
              <w:tc>
                <w:tcPr>
                  <w:tcW w:w="1295" w:type="pct"/>
                </w:tcPr>
                <w:p w14:paraId="7CE8A7A5" w14:textId="77777777"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相机1雷达坐标</w:t>
                  </w:r>
                </w:p>
              </w:tc>
              <w:tc>
                <w:tcPr>
                  <w:tcW w:w="1766" w:type="pct"/>
                </w:tcPr>
                <w:p w14:paraId="047472C9" w14:textId="77777777" w:rsidR="00A7608F" w:rsidRPr="009762FE" w:rsidRDefault="00A7608F" w:rsidP="00A7608F">
                  <w:pPr>
                    <w:pStyle w:val="a9"/>
                    <w:spacing w:line="360" w:lineRule="auto"/>
                    <w:ind w:firstLineChars="0" w:firstLine="0"/>
                    <w:jc w:val="left"/>
                    <w:rPr>
                      <w:sz w:val="18"/>
                      <w:szCs w:val="18"/>
                    </w:rPr>
                  </w:pPr>
                  <w:r w:rsidRPr="009762FE">
                    <w:rPr>
                      <w:sz w:val="18"/>
                      <w:szCs w:val="18"/>
                    </w:rPr>
                    <w:t>/sys_0/</w:t>
                  </w:r>
                  <w:proofErr w:type="spellStart"/>
                  <w:r w:rsidRPr="009762FE">
                    <w:rPr>
                      <w:sz w:val="18"/>
                      <w:szCs w:val="18"/>
                    </w:rPr>
                    <w:t>server_position</w:t>
                  </w:r>
                  <w:proofErr w:type="spellEnd"/>
                  <w:r w:rsidRPr="009762FE">
                    <w:rPr>
                      <w:sz w:val="18"/>
                      <w:szCs w:val="18"/>
                    </w:rPr>
                    <w:t>/</w:t>
                  </w:r>
                </w:p>
              </w:tc>
              <w:tc>
                <w:tcPr>
                  <w:tcW w:w="1938" w:type="pct"/>
                </w:tcPr>
                <w:p w14:paraId="026436A8" w14:textId="77777777"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见</w:t>
                  </w:r>
                  <w:r w:rsidRPr="009762FE">
                    <w:rPr>
                      <w:sz w:val="18"/>
                      <w:szCs w:val="18"/>
                    </w:rPr>
                    <w:t>s</w:t>
                  </w:r>
                  <w:r w:rsidRPr="009762FE">
                    <w:rPr>
                      <w:rFonts w:hint="eastAsia"/>
                      <w:sz w:val="18"/>
                      <w:szCs w:val="18"/>
                    </w:rPr>
                    <w:t>erver</w:t>
                  </w:r>
                  <w:r w:rsidRPr="009762FE">
                    <w:rPr>
                      <w:sz w:val="18"/>
                      <w:szCs w:val="18"/>
                    </w:rPr>
                    <w:t>_position_msg.msg</w:t>
                  </w:r>
                </w:p>
              </w:tc>
            </w:tr>
            <w:tr w:rsidR="00A7608F" w14:paraId="3D2FD450" w14:textId="77777777" w:rsidTr="00456867">
              <w:tc>
                <w:tcPr>
                  <w:tcW w:w="1295" w:type="pct"/>
                </w:tcPr>
                <w:p w14:paraId="3B7E8C1F" w14:textId="77777777"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相机2雷达坐标</w:t>
                  </w:r>
                </w:p>
              </w:tc>
              <w:tc>
                <w:tcPr>
                  <w:tcW w:w="1766" w:type="pct"/>
                </w:tcPr>
                <w:p w14:paraId="00D24946" w14:textId="77777777" w:rsidR="00A7608F" w:rsidRPr="009762FE" w:rsidRDefault="00A7608F" w:rsidP="00A7608F">
                  <w:pPr>
                    <w:pStyle w:val="a9"/>
                    <w:spacing w:line="360" w:lineRule="auto"/>
                    <w:ind w:firstLineChars="0" w:firstLine="0"/>
                    <w:jc w:val="left"/>
                    <w:rPr>
                      <w:sz w:val="18"/>
                      <w:szCs w:val="18"/>
                    </w:rPr>
                  </w:pPr>
                  <w:r w:rsidRPr="009762FE">
                    <w:rPr>
                      <w:sz w:val="18"/>
                      <w:szCs w:val="18"/>
                    </w:rPr>
                    <w:t>/sys_1/</w:t>
                  </w:r>
                  <w:proofErr w:type="spellStart"/>
                  <w:r w:rsidRPr="009762FE">
                    <w:rPr>
                      <w:sz w:val="18"/>
                      <w:szCs w:val="18"/>
                    </w:rPr>
                    <w:t>server_position</w:t>
                  </w:r>
                  <w:proofErr w:type="spellEnd"/>
                  <w:r w:rsidRPr="009762FE">
                    <w:rPr>
                      <w:sz w:val="18"/>
                      <w:szCs w:val="18"/>
                    </w:rPr>
                    <w:t>/</w:t>
                  </w:r>
                </w:p>
              </w:tc>
              <w:tc>
                <w:tcPr>
                  <w:tcW w:w="1938" w:type="pct"/>
                </w:tcPr>
                <w:p w14:paraId="1E51A4E6" w14:textId="77777777"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见</w:t>
                  </w:r>
                  <w:r w:rsidRPr="009762FE">
                    <w:rPr>
                      <w:sz w:val="18"/>
                      <w:szCs w:val="18"/>
                    </w:rPr>
                    <w:t>s</w:t>
                  </w:r>
                  <w:r w:rsidRPr="009762FE">
                    <w:rPr>
                      <w:rFonts w:hint="eastAsia"/>
                      <w:sz w:val="18"/>
                      <w:szCs w:val="18"/>
                    </w:rPr>
                    <w:t>erver</w:t>
                  </w:r>
                  <w:r w:rsidRPr="009762FE">
                    <w:rPr>
                      <w:sz w:val="18"/>
                      <w:szCs w:val="18"/>
                    </w:rPr>
                    <w:t>_position_msg.msg</w:t>
                  </w:r>
                </w:p>
              </w:tc>
            </w:tr>
          </w:tbl>
          <w:p w14:paraId="6EF0CE59" w14:textId="77777777"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由以上话题获取</w:t>
            </w:r>
            <w:r>
              <w:rPr>
                <w:rFonts w:ascii="Times New Roman" w:eastAsia="仿宋" w:hAnsi="Times New Roman" w:cs="Times New Roman" w:hint="eastAsia"/>
                <w:color w:val="000000"/>
                <w:kern w:val="0"/>
                <w:sz w:val="22"/>
              </w:rPr>
              <w:t>lidar</w:t>
            </w:r>
            <w:r>
              <w:rPr>
                <w:rFonts w:ascii="Times New Roman" w:eastAsia="仿宋" w:hAnsi="Times New Roman" w:cs="Times New Roman" w:hint="eastAsia"/>
                <w:color w:val="000000"/>
                <w:kern w:val="0"/>
                <w:sz w:val="22"/>
              </w:rPr>
              <w:t>测量信息和对应的滑台位置信息（单位是</w:t>
            </w:r>
            <w:r>
              <w:rPr>
                <w:rFonts w:ascii="Times New Roman" w:eastAsia="仿宋" w:hAnsi="Times New Roman" w:cs="Times New Roman" w:hint="eastAsia"/>
                <w:color w:val="000000"/>
                <w:kern w:val="0"/>
                <w:sz w:val="22"/>
              </w:rPr>
              <w:t>m</w:t>
            </w:r>
            <w:r>
              <w:rPr>
                <w:rFonts w:ascii="Times New Roman" w:eastAsia="仿宋" w:hAnsi="Times New Roman" w:cs="Times New Roman" w:hint="eastAsia"/>
                <w:color w:val="000000"/>
                <w:kern w:val="0"/>
                <w:sz w:val="22"/>
              </w:rPr>
              <w:t>）。</w:t>
            </w:r>
          </w:p>
          <w:p w14:paraId="27292737" w14:textId="77777777"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滑台位置信息也可由下列途径获取，</w:t>
            </w:r>
          </w:p>
          <w:p w14:paraId="70D23E9F" w14:textId="77777777"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在判断到</w:t>
            </w:r>
            <w:r>
              <w:rPr>
                <w:rFonts w:ascii="Times New Roman" w:eastAsia="仿宋" w:hAnsi="Times New Roman" w:cs="Times New Roman" w:hint="eastAsia"/>
                <w:color w:val="000000"/>
                <w:kern w:val="0"/>
                <w:sz w:val="22"/>
              </w:rPr>
              <w:t>flag=</w:t>
            </w:r>
            <w:r>
              <w:rPr>
                <w:rFonts w:ascii="Times New Roman" w:eastAsia="仿宋" w:hAnsi="Times New Roman" w:cs="Times New Roman"/>
                <w:color w:val="000000"/>
                <w:kern w:val="0"/>
                <w:sz w:val="22"/>
              </w:rPr>
              <w:t>2</w:t>
            </w:r>
            <w:r>
              <w:rPr>
                <w:rFonts w:ascii="Times New Roman" w:eastAsia="仿宋" w:hAnsi="Times New Roman" w:cs="Times New Roman" w:hint="eastAsia"/>
                <w:color w:val="000000"/>
                <w:kern w:val="0"/>
                <w:sz w:val="22"/>
              </w:rPr>
              <w:t>后，随即由如下话题获取对应的滑台位置坐标：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0"/>
              <w:gridCol w:w="1595"/>
              <w:gridCol w:w="490"/>
              <w:gridCol w:w="709"/>
              <w:gridCol w:w="567"/>
              <w:gridCol w:w="1134"/>
              <w:gridCol w:w="2457"/>
            </w:tblGrid>
            <w:tr w:rsidR="00A7608F" w14:paraId="41FB6315" w14:textId="77777777" w:rsidTr="00456867">
              <w:trPr>
                <w:trHeight w:val="300"/>
              </w:trPr>
              <w:tc>
                <w:tcPr>
                  <w:tcW w:w="0" w:type="auto"/>
                  <w:noWrap/>
                  <w:tcMar>
                    <w:top w:w="10" w:type="dxa"/>
                    <w:left w:w="10" w:type="dxa"/>
                    <w:right w:w="10" w:type="dxa"/>
                  </w:tcMar>
                  <w:vAlign w:val="center"/>
                </w:tcPr>
                <w:p w14:paraId="4CB94B34"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数据名称</w:t>
                  </w:r>
                </w:p>
              </w:tc>
              <w:tc>
                <w:tcPr>
                  <w:tcW w:w="0" w:type="auto"/>
                  <w:noWrap/>
                  <w:tcMar>
                    <w:top w:w="10" w:type="dxa"/>
                    <w:left w:w="10" w:type="dxa"/>
                    <w:right w:w="10" w:type="dxa"/>
                  </w:tcMar>
                  <w:vAlign w:val="center"/>
                </w:tcPr>
                <w:p w14:paraId="7B86E407"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所属话题名称</w:t>
                  </w:r>
                </w:p>
              </w:tc>
              <w:tc>
                <w:tcPr>
                  <w:tcW w:w="490" w:type="dxa"/>
                  <w:noWrap/>
                  <w:tcMar>
                    <w:top w:w="10" w:type="dxa"/>
                    <w:left w:w="10" w:type="dxa"/>
                    <w:right w:w="10" w:type="dxa"/>
                  </w:tcMar>
                  <w:vAlign w:val="center"/>
                </w:tcPr>
                <w:p w14:paraId="00E6CE18"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序号 : "seq"</w:t>
                  </w:r>
                </w:p>
              </w:tc>
              <w:tc>
                <w:tcPr>
                  <w:tcW w:w="709" w:type="dxa"/>
                  <w:noWrap/>
                  <w:tcMar>
                    <w:top w:w="10" w:type="dxa"/>
                    <w:left w:w="10" w:type="dxa"/>
                    <w:right w:w="10" w:type="dxa"/>
                  </w:tcMar>
                  <w:vAlign w:val="center"/>
                </w:tcPr>
                <w:p w14:paraId="317D1169"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类型 : "type"</w:t>
                  </w:r>
                </w:p>
              </w:tc>
              <w:tc>
                <w:tcPr>
                  <w:tcW w:w="567" w:type="dxa"/>
                  <w:noWrap/>
                  <w:tcMar>
                    <w:top w:w="10" w:type="dxa"/>
                    <w:left w:w="10" w:type="dxa"/>
                    <w:right w:w="10" w:type="dxa"/>
                  </w:tcMar>
                  <w:vAlign w:val="center"/>
                </w:tcPr>
                <w:p w14:paraId="2611C6CF"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值 : "value"</w:t>
                  </w:r>
                </w:p>
              </w:tc>
              <w:tc>
                <w:tcPr>
                  <w:tcW w:w="1134" w:type="dxa"/>
                  <w:noWrap/>
                  <w:tcMar>
                    <w:top w:w="10" w:type="dxa"/>
                    <w:left w:w="10" w:type="dxa"/>
                    <w:right w:w="10" w:type="dxa"/>
                  </w:tcMar>
                  <w:vAlign w:val="center"/>
                </w:tcPr>
                <w:p w14:paraId="1304B421"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名称(可选) : "name"</w:t>
                  </w:r>
                </w:p>
              </w:tc>
              <w:tc>
                <w:tcPr>
                  <w:tcW w:w="2457" w:type="dxa"/>
                  <w:noWrap/>
                  <w:tcMar>
                    <w:top w:w="10" w:type="dxa"/>
                    <w:left w:w="10" w:type="dxa"/>
                    <w:right w:w="10" w:type="dxa"/>
                  </w:tcMar>
                  <w:vAlign w:val="center"/>
                </w:tcPr>
                <w:p w14:paraId="367F054E"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数据说明</w:t>
                  </w:r>
                </w:p>
              </w:tc>
            </w:tr>
            <w:tr w:rsidR="00A7608F" w14:paraId="17829DDC" w14:textId="77777777" w:rsidTr="00456867">
              <w:trPr>
                <w:trHeight w:val="1200"/>
              </w:trPr>
              <w:tc>
                <w:tcPr>
                  <w:tcW w:w="0" w:type="auto"/>
                  <w:noWrap/>
                  <w:tcMar>
                    <w:top w:w="10" w:type="dxa"/>
                    <w:left w:w="10" w:type="dxa"/>
                    <w:right w:w="10" w:type="dxa"/>
                  </w:tcMar>
                  <w:vAlign w:val="center"/>
                </w:tcPr>
                <w:p w14:paraId="6414E169"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水平滑台坐标</w:t>
                  </w:r>
                </w:p>
              </w:tc>
              <w:tc>
                <w:tcPr>
                  <w:tcW w:w="0" w:type="auto"/>
                  <w:noWrap/>
                  <w:tcMar>
                    <w:top w:w="10" w:type="dxa"/>
                    <w:left w:w="10" w:type="dxa"/>
                    <w:right w:w="10" w:type="dxa"/>
                  </w:tcMar>
                  <w:vAlign w:val="center"/>
                </w:tcPr>
                <w:p w14:paraId="10186F9C"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yc</w:t>
                  </w:r>
                  <w:proofErr w:type="spellEnd"/>
                </w:p>
              </w:tc>
              <w:tc>
                <w:tcPr>
                  <w:tcW w:w="490" w:type="dxa"/>
                  <w:noWrap/>
                  <w:tcMar>
                    <w:top w:w="10" w:type="dxa"/>
                    <w:left w:w="10" w:type="dxa"/>
                    <w:right w:w="10" w:type="dxa"/>
                  </w:tcMar>
                  <w:vAlign w:val="center"/>
                </w:tcPr>
                <w:p w14:paraId="147E6DD2"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sz w:val="15"/>
                      <w:szCs w:val="15"/>
                    </w:rPr>
                    <w:t>2</w:t>
                  </w:r>
                </w:p>
              </w:tc>
              <w:tc>
                <w:tcPr>
                  <w:tcW w:w="709" w:type="dxa"/>
                  <w:noWrap/>
                  <w:tcMar>
                    <w:top w:w="10" w:type="dxa"/>
                    <w:left w:w="10" w:type="dxa"/>
                    <w:right w:w="10" w:type="dxa"/>
                  </w:tcMar>
                  <w:vAlign w:val="center"/>
                </w:tcPr>
                <w:p w14:paraId="5147C2F7"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"double"</w:t>
                  </w:r>
                </w:p>
              </w:tc>
              <w:tc>
                <w:tcPr>
                  <w:tcW w:w="567" w:type="dxa"/>
                  <w:noWrap/>
                  <w:tcMar>
                    <w:top w:w="10" w:type="dxa"/>
                    <w:left w:w="10" w:type="dxa"/>
                    <w:right w:w="10" w:type="dxa"/>
                  </w:tcMar>
                  <w:vAlign w:val="center"/>
                </w:tcPr>
                <w:p w14:paraId="490F67FB"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0.0</w:t>
                  </w:r>
                </w:p>
              </w:tc>
              <w:tc>
                <w:tcPr>
                  <w:tcW w:w="1134" w:type="dxa"/>
                  <w:noWrap/>
                  <w:tcMar>
                    <w:top w:w="10" w:type="dxa"/>
                    <w:left w:w="10" w:type="dxa"/>
                    <w:right w:w="10" w:type="dxa"/>
                  </w:tcMar>
                  <w:vAlign w:val="center"/>
                </w:tcPr>
                <w:p w14:paraId="6F14D163"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HorPosition</w:t>
                  </w:r>
                  <w:proofErr w:type="spellEnd"/>
                  <w:r>
                    <w:rPr>
                      <w:rFonts w:ascii="宋体" w:eastAsia="宋体" w:hAnsi="宋体" w:cs="宋体" w:hint="eastAsia"/>
                      <w:color w:val="000000"/>
                      <w:kern w:val="0"/>
                      <w:sz w:val="15"/>
                      <w:szCs w:val="15"/>
                      <w:lang w:bidi="ar"/>
                    </w:rPr>
                    <w:t>"</w:t>
                  </w:r>
                </w:p>
              </w:tc>
              <w:tc>
                <w:tcPr>
                  <w:tcW w:w="2457" w:type="dxa"/>
                  <w:tcMar>
                    <w:top w:w="10" w:type="dxa"/>
                    <w:left w:w="10" w:type="dxa"/>
                    <w:right w:w="10" w:type="dxa"/>
                  </w:tcMar>
                  <w:vAlign w:val="center"/>
                </w:tcPr>
                <w:p w14:paraId="0CB1AE91" w14:textId="77777777" w:rsidR="00A7608F" w:rsidRDefault="00A7608F" w:rsidP="00A7608F">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水平滑台坐标(相对于水平滑台自身零位开关)</w:t>
                  </w:r>
                  <w:r>
                    <w:rPr>
                      <w:rFonts w:ascii="宋体" w:eastAsia="宋体" w:hAnsi="宋体" w:cs="宋体" w:hint="eastAsia"/>
                      <w:color w:val="000000"/>
                      <w:kern w:val="0"/>
                      <w:sz w:val="15"/>
                      <w:szCs w:val="15"/>
                      <w:lang w:bidi="ar"/>
                    </w:rPr>
                    <w:br/>
                    <w:t>* 单位：m</w:t>
                  </w:r>
                  <w:r>
                    <w:rPr>
                      <w:rFonts w:ascii="宋体" w:eastAsia="宋体" w:hAnsi="宋体" w:cs="宋体" w:hint="eastAsia"/>
                      <w:color w:val="000000"/>
                      <w:kern w:val="0"/>
                      <w:sz w:val="15"/>
                      <w:szCs w:val="15"/>
                      <w:lang w:bidi="ar"/>
                    </w:rPr>
                    <w:br/>
                    <w:t>* 精度：小数点后保留6位小数</w:t>
                  </w:r>
                  <w:r>
                    <w:rPr>
                      <w:rFonts w:ascii="宋体" w:eastAsia="宋体" w:hAnsi="宋体" w:cs="宋体" w:hint="eastAsia"/>
                      <w:color w:val="000000"/>
                      <w:kern w:val="0"/>
                      <w:sz w:val="15"/>
                      <w:szCs w:val="15"/>
                      <w:lang w:bidi="ar"/>
                    </w:rPr>
                    <w:br/>
                    <w:t>* 带正负号</w:t>
                  </w:r>
                </w:p>
              </w:tc>
            </w:tr>
            <w:tr w:rsidR="00A7608F" w14:paraId="1A5555B8" w14:textId="77777777" w:rsidTr="00456867">
              <w:trPr>
                <w:trHeight w:val="1200"/>
              </w:trPr>
              <w:tc>
                <w:tcPr>
                  <w:tcW w:w="0" w:type="auto"/>
                  <w:noWrap/>
                  <w:tcMar>
                    <w:top w:w="10" w:type="dxa"/>
                    <w:left w:w="10" w:type="dxa"/>
                    <w:right w:w="10" w:type="dxa"/>
                  </w:tcMar>
                  <w:vAlign w:val="center"/>
                </w:tcPr>
                <w:p w14:paraId="08EEC8B5"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垂直滑台坐标</w:t>
                  </w:r>
                </w:p>
              </w:tc>
              <w:tc>
                <w:tcPr>
                  <w:tcW w:w="0" w:type="auto"/>
                  <w:noWrap/>
                  <w:tcMar>
                    <w:top w:w="10" w:type="dxa"/>
                    <w:left w:w="10" w:type="dxa"/>
                    <w:right w:w="10" w:type="dxa"/>
                  </w:tcMar>
                  <w:vAlign w:val="center"/>
                </w:tcPr>
                <w:p w14:paraId="4B967BAE"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yc</w:t>
                  </w:r>
                  <w:proofErr w:type="spellEnd"/>
                </w:p>
              </w:tc>
              <w:tc>
                <w:tcPr>
                  <w:tcW w:w="490" w:type="dxa"/>
                  <w:noWrap/>
                  <w:tcMar>
                    <w:top w:w="10" w:type="dxa"/>
                    <w:left w:w="10" w:type="dxa"/>
                    <w:right w:w="10" w:type="dxa"/>
                  </w:tcMar>
                  <w:vAlign w:val="center"/>
                </w:tcPr>
                <w:p w14:paraId="67139754"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color w:val="000000"/>
                      <w:kern w:val="0"/>
                      <w:sz w:val="15"/>
                      <w:szCs w:val="15"/>
                      <w:lang w:bidi="ar"/>
                    </w:rPr>
                    <w:t>1</w:t>
                  </w:r>
                </w:p>
              </w:tc>
              <w:tc>
                <w:tcPr>
                  <w:tcW w:w="709" w:type="dxa"/>
                  <w:noWrap/>
                  <w:tcMar>
                    <w:top w:w="10" w:type="dxa"/>
                    <w:left w:w="10" w:type="dxa"/>
                    <w:right w:w="10" w:type="dxa"/>
                  </w:tcMar>
                  <w:vAlign w:val="center"/>
                </w:tcPr>
                <w:p w14:paraId="75A1588A"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"double"</w:t>
                  </w:r>
                </w:p>
              </w:tc>
              <w:tc>
                <w:tcPr>
                  <w:tcW w:w="567" w:type="dxa"/>
                  <w:noWrap/>
                  <w:tcMar>
                    <w:top w:w="10" w:type="dxa"/>
                    <w:left w:w="10" w:type="dxa"/>
                    <w:right w:w="10" w:type="dxa"/>
                  </w:tcMar>
                  <w:vAlign w:val="center"/>
                </w:tcPr>
                <w:p w14:paraId="49CE9CF8"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0.0</w:t>
                  </w:r>
                </w:p>
              </w:tc>
              <w:tc>
                <w:tcPr>
                  <w:tcW w:w="1134" w:type="dxa"/>
                  <w:noWrap/>
                  <w:tcMar>
                    <w:top w:w="10" w:type="dxa"/>
                    <w:left w:w="10" w:type="dxa"/>
                    <w:right w:w="10" w:type="dxa"/>
                  </w:tcMar>
                  <w:vAlign w:val="center"/>
                </w:tcPr>
                <w:p w14:paraId="1668B33C"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VerPosition</w:t>
                  </w:r>
                  <w:proofErr w:type="spellEnd"/>
                  <w:r>
                    <w:rPr>
                      <w:rFonts w:ascii="宋体" w:eastAsia="宋体" w:hAnsi="宋体" w:cs="宋体" w:hint="eastAsia"/>
                      <w:color w:val="000000"/>
                      <w:kern w:val="0"/>
                      <w:sz w:val="15"/>
                      <w:szCs w:val="15"/>
                      <w:lang w:bidi="ar"/>
                    </w:rPr>
                    <w:t>"</w:t>
                  </w:r>
                </w:p>
              </w:tc>
              <w:tc>
                <w:tcPr>
                  <w:tcW w:w="2457" w:type="dxa"/>
                  <w:tcMar>
                    <w:top w:w="10" w:type="dxa"/>
                    <w:left w:w="10" w:type="dxa"/>
                    <w:right w:w="10" w:type="dxa"/>
                  </w:tcMar>
                  <w:vAlign w:val="center"/>
                </w:tcPr>
                <w:p w14:paraId="49B0AFCE" w14:textId="77777777" w:rsidR="00A7608F" w:rsidRDefault="00A7608F" w:rsidP="00A7608F">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垂直滑台坐标(相对于垂直滑台自身零位开关)</w:t>
                  </w:r>
                  <w:r>
                    <w:rPr>
                      <w:rFonts w:ascii="宋体" w:eastAsia="宋体" w:hAnsi="宋体" w:cs="宋体" w:hint="eastAsia"/>
                      <w:color w:val="000000"/>
                      <w:kern w:val="0"/>
                      <w:sz w:val="15"/>
                      <w:szCs w:val="15"/>
                      <w:lang w:bidi="ar"/>
                    </w:rPr>
                    <w:br/>
                    <w:t>* 单位：m</w:t>
                  </w:r>
                  <w:r>
                    <w:rPr>
                      <w:rFonts w:ascii="宋体" w:eastAsia="宋体" w:hAnsi="宋体" w:cs="宋体" w:hint="eastAsia"/>
                      <w:color w:val="000000"/>
                      <w:kern w:val="0"/>
                      <w:sz w:val="15"/>
                      <w:szCs w:val="15"/>
                      <w:lang w:bidi="ar"/>
                    </w:rPr>
                    <w:br/>
                    <w:t>* 精度：小数点后保留6位小数</w:t>
                  </w:r>
                  <w:r>
                    <w:rPr>
                      <w:rFonts w:ascii="宋体" w:eastAsia="宋体" w:hAnsi="宋体" w:cs="宋体" w:hint="eastAsia"/>
                      <w:color w:val="000000"/>
                      <w:kern w:val="0"/>
                      <w:sz w:val="15"/>
                      <w:szCs w:val="15"/>
                      <w:lang w:bidi="ar"/>
                    </w:rPr>
                    <w:br/>
                    <w:t>* 带正负号</w:t>
                  </w:r>
                </w:p>
              </w:tc>
            </w:tr>
          </w:tbl>
          <w:p w14:paraId="56C62C30" w14:textId="77777777" w:rsidR="00A7608F" w:rsidRPr="002542EE" w:rsidRDefault="00A7608F" w:rsidP="00A7608F">
            <w:pPr>
              <w:widowControl/>
              <w:jc w:val="left"/>
              <w:rPr>
                <w:rFonts w:ascii="Times New Roman" w:eastAsia="仿宋" w:hAnsi="Times New Roman" w:cs="Times New Roman"/>
                <w:color w:val="000000"/>
                <w:kern w:val="0"/>
                <w:sz w:val="22"/>
              </w:rPr>
            </w:pPr>
          </w:p>
          <w:p w14:paraId="0B9A1E0F" w14:textId="77777777"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处理数据：</w:t>
            </w:r>
          </w:p>
          <w:p w14:paraId="327FD927" w14:textId="77777777" w:rsidR="00A7608F" w:rsidRPr="002850F7"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1.</w:t>
            </w:r>
            <w:r w:rsidRPr="002850F7">
              <w:rPr>
                <w:rFonts w:ascii="Times New Roman" w:eastAsia="仿宋" w:hAnsi="Times New Roman" w:cs="Times New Roman"/>
                <w:color w:val="000000"/>
                <w:kern w:val="0"/>
                <w:sz w:val="22"/>
              </w:rPr>
              <w:t>利用水平激光雷达在滑台处于零点时与两台机械臂基坐标系的相对位置关系，人工选择两点所对应的滑台运动位置，对应于人工选取对接行线位置或引流线穿入接线工具位置的滑台运动位置，通过话题获取到激光雷达的</w:t>
            </w:r>
            <w:r w:rsidRPr="002850F7">
              <w:rPr>
                <w:rFonts w:ascii="Times New Roman" w:eastAsia="仿宋" w:hAnsi="Times New Roman" w:cs="Times New Roman"/>
                <w:color w:val="000000"/>
                <w:kern w:val="0"/>
                <w:sz w:val="22"/>
              </w:rPr>
              <w:t>X,Y</w:t>
            </w:r>
            <w:r w:rsidRPr="002850F7">
              <w:rPr>
                <w:rFonts w:ascii="Times New Roman" w:eastAsia="仿宋" w:hAnsi="Times New Roman" w:cs="Times New Roman"/>
                <w:color w:val="000000"/>
                <w:kern w:val="0"/>
                <w:sz w:val="22"/>
              </w:rPr>
              <w:t>数据</w:t>
            </w:r>
            <w:r>
              <w:rPr>
                <w:rFonts w:ascii="Times New Roman" w:eastAsia="仿宋" w:hAnsi="Times New Roman" w:cs="Times New Roman" w:hint="eastAsia"/>
                <w:color w:val="000000"/>
                <w:kern w:val="0"/>
                <w:sz w:val="22"/>
              </w:rPr>
              <w:t>（单位是</w:t>
            </w:r>
            <w:r>
              <w:rPr>
                <w:rFonts w:ascii="Times New Roman" w:eastAsia="仿宋" w:hAnsi="Times New Roman" w:cs="Times New Roman" w:hint="eastAsia"/>
                <w:color w:val="000000"/>
                <w:kern w:val="0"/>
                <w:sz w:val="22"/>
              </w:rPr>
              <w:t>m</w:t>
            </w:r>
            <w:r>
              <w:rPr>
                <w:rFonts w:ascii="Times New Roman" w:eastAsia="仿宋" w:hAnsi="Times New Roman" w:cs="Times New Roman" w:hint="eastAsia"/>
                <w:color w:val="000000"/>
                <w:kern w:val="0"/>
                <w:sz w:val="22"/>
              </w:rPr>
              <w:t>）</w:t>
            </w:r>
            <w:r w:rsidRPr="002850F7">
              <w:rPr>
                <w:rFonts w:ascii="Times New Roman" w:eastAsia="仿宋" w:hAnsi="Times New Roman" w:cs="Times New Roman"/>
                <w:color w:val="000000"/>
                <w:kern w:val="0"/>
                <w:sz w:val="22"/>
              </w:rPr>
              <w:t>，并换转到机械臂基坐标系下。</w:t>
            </w:r>
          </w:p>
          <w:p w14:paraId="6DBA6D61" w14:textId="77777777" w:rsidR="00A7608F" w:rsidRPr="002850F7"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2.</w:t>
            </w:r>
            <w:r w:rsidRPr="002850F7">
              <w:rPr>
                <w:rFonts w:ascii="Times New Roman" w:eastAsia="仿宋" w:hAnsi="Times New Roman" w:cs="Times New Roman"/>
                <w:color w:val="000000"/>
                <w:kern w:val="0"/>
                <w:sz w:val="22"/>
              </w:rPr>
              <w:t>人工选择的两个测量点的连线归一化向量作为工具坐标系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轴，方向定义为由滑台位置较大的测量点指向滑台位置较小的测量点（左接）和由滑台位置较小的测量点指向滑台位置较大的测量点（右接）。</w:t>
            </w:r>
          </w:p>
          <w:p w14:paraId="240315A1" w14:textId="77777777" w:rsidR="00A7608F" w:rsidRPr="002850F7"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lastRenderedPageBreak/>
              <w:t>3.</w:t>
            </w:r>
            <w:r w:rsidRPr="002850F7">
              <w:rPr>
                <w:rFonts w:ascii="Times New Roman" w:eastAsia="仿宋" w:hAnsi="Times New Roman" w:cs="Times New Roman"/>
                <w:color w:val="000000"/>
                <w:kern w:val="0"/>
                <w:sz w:val="22"/>
              </w:rPr>
              <w:t>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轴与基座坐标系</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轴叉乘，获得的归一化向量作为工具坐标系的</w:t>
            </w:r>
            <w:r w:rsidRPr="002850F7">
              <w:rPr>
                <w:rFonts w:ascii="Times New Roman" w:eastAsia="仿宋" w:hAnsi="Times New Roman" w:cs="Times New Roman"/>
                <w:color w:val="000000"/>
                <w:kern w:val="0"/>
                <w:sz w:val="22"/>
              </w:rPr>
              <w:t>Y</w:t>
            </w:r>
            <w:r w:rsidRPr="002850F7">
              <w:rPr>
                <w:rFonts w:ascii="Times New Roman" w:eastAsia="仿宋" w:hAnsi="Times New Roman" w:cs="Times New Roman"/>
                <w:color w:val="000000"/>
                <w:kern w:val="0"/>
                <w:sz w:val="22"/>
              </w:rPr>
              <w:t>轴，再将工具坐标系的</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轴与工具坐标系的</w:t>
            </w:r>
            <w:r w:rsidRPr="002850F7">
              <w:rPr>
                <w:rFonts w:ascii="Times New Roman" w:eastAsia="仿宋" w:hAnsi="Times New Roman" w:cs="Times New Roman"/>
                <w:color w:val="000000"/>
                <w:kern w:val="0"/>
                <w:sz w:val="22"/>
              </w:rPr>
              <w:t>Y</w:t>
            </w:r>
            <w:r w:rsidRPr="002850F7">
              <w:rPr>
                <w:rFonts w:ascii="Times New Roman" w:eastAsia="仿宋" w:hAnsi="Times New Roman" w:cs="Times New Roman"/>
                <w:color w:val="000000"/>
                <w:kern w:val="0"/>
                <w:sz w:val="22"/>
              </w:rPr>
              <w:t>轴叉乘，得到工具坐标系的</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轴。将工具坐标系的描述改写成旋转向量形式，作为机械臂路点的</w:t>
            </w:r>
            <w:r w:rsidRPr="002850F7">
              <w:rPr>
                <w:rFonts w:ascii="Times New Roman" w:eastAsia="仿宋" w:hAnsi="Times New Roman" w:cs="Times New Roman"/>
                <w:color w:val="000000"/>
                <w:kern w:val="0"/>
                <w:sz w:val="22"/>
              </w:rPr>
              <w:t>RX,RY,RZ</w:t>
            </w:r>
            <w:r w:rsidRPr="002850F7">
              <w:rPr>
                <w:rFonts w:ascii="Times New Roman" w:eastAsia="仿宋" w:hAnsi="Times New Roman" w:cs="Times New Roman"/>
                <w:color w:val="000000"/>
                <w:kern w:val="0"/>
                <w:sz w:val="22"/>
              </w:rPr>
              <w:t>。</w:t>
            </w:r>
          </w:p>
          <w:p w14:paraId="256190D7" w14:textId="77777777" w:rsidR="00A7608F"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4.</w:t>
            </w:r>
            <w:r w:rsidRPr="002850F7">
              <w:rPr>
                <w:rFonts w:ascii="Times New Roman" w:eastAsia="仿宋" w:hAnsi="Times New Roman" w:cs="Times New Roman"/>
                <w:color w:val="000000"/>
                <w:kern w:val="0"/>
                <w:sz w:val="22"/>
              </w:rPr>
              <w:t>以</w:t>
            </w:r>
            <w:r>
              <w:rPr>
                <w:rFonts w:ascii="Times New Roman" w:eastAsia="仿宋" w:hAnsi="Times New Roman" w:cs="Times New Roman" w:hint="eastAsia"/>
                <w:color w:val="000000"/>
                <w:kern w:val="0"/>
                <w:sz w:val="22"/>
              </w:rPr>
              <w:t>第一点的三维空间坐标作为</w:t>
            </w:r>
            <w:r w:rsidRPr="002850F7">
              <w:rPr>
                <w:rFonts w:ascii="Times New Roman" w:eastAsia="仿宋" w:hAnsi="Times New Roman" w:cs="Times New Roman"/>
                <w:color w:val="000000"/>
                <w:kern w:val="0"/>
                <w:sz w:val="22"/>
              </w:rPr>
              <w:t>路点数据中的</w:t>
            </w:r>
            <w:r w:rsidRPr="002850F7">
              <w:rPr>
                <w:rFonts w:ascii="Times New Roman" w:eastAsia="仿宋" w:hAnsi="Times New Roman" w:cs="Times New Roman"/>
                <w:color w:val="000000"/>
                <w:kern w:val="0"/>
                <w:sz w:val="22"/>
              </w:rPr>
              <w:t>X,Y,Z</w:t>
            </w:r>
            <w:r w:rsidRPr="002850F7">
              <w:rPr>
                <w:rFonts w:ascii="Times New Roman" w:eastAsia="仿宋" w:hAnsi="Times New Roman" w:cs="Times New Roman"/>
                <w:color w:val="000000"/>
                <w:kern w:val="0"/>
                <w:sz w:val="22"/>
              </w:rPr>
              <w:t>。</w:t>
            </w:r>
          </w:p>
          <w:p w14:paraId="2AFE494B" w14:textId="77777777" w:rsidR="00A7608F" w:rsidRPr="002850F7"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输出数据</w:t>
            </w:r>
          </w:p>
          <w:p w14:paraId="784E9D22" w14:textId="77777777" w:rsidR="00A7608F" w:rsidRPr="002850F7"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1</w:t>
            </w:r>
            <w:r w:rsidRPr="002850F7">
              <w:rPr>
                <w:rFonts w:ascii="Times New Roman" w:eastAsia="仿宋" w:hAnsi="Times New Roman" w:cs="Times New Roman"/>
                <w:color w:val="000000"/>
                <w:kern w:val="0"/>
                <w:sz w:val="22"/>
              </w:rPr>
              <w:t>.</w:t>
            </w:r>
            <w:r w:rsidRPr="002850F7">
              <w:rPr>
                <w:rFonts w:ascii="Times New Roman" w:eastAsia="仿宋" w:hAnsi="Times New Roman" w:cs="Times New Roman"/>
                <w:color w:val="000000"/>
                <w:kern w:val="0"/>
                <w:sz w:val="22"/>
              </w:rPr>
              <w:t>将</w:t>
            </w:r>
            <w:r w:rsidRPr="002850F7">
              <w:rPr>
                <w:rFonts w:ascii="Times New Roman" w:eastAsia="仿宋" w:hAnsi="Times New Roman" w:cs="Times New Roman"/>
                <w:color w:val="000000"/>
                <w:kern w:val="0"/>
                <w:sz w:val="22"/>
              </w:rPr>
              <w:t>X,Y,Z,RX,RY,RZ</w:t>
            </w:r>
            <w:r w:rsidRPr="002850F7">
              <w:rPr>
                <w:rFonts w:ascii="Times New Roman" w:eastAsia="仿宋" w:hAnsi="Times New Roman" w:cs="Times New Roman"/>
                <w:color w:val="000000"/>
                <w:kern w:val="0"/>
                <w:sz w:val="22"/>
              </w:rPr>
              <w:t>写入</w:t>
            </w:r>
            <w:r w:rsidRPr="002850F7">
              <w:rPr>
                <w:rFonts w:ascii="Times New Roman" w:eastAsia="仿宋" w:hAnsi="Times New Roman" w:cs="Times New Roman"/>
                <w:color w:val="000000"/>
                <w:kern w:val="0"/>
                <w:sz w:val="22"/>
              </w:rPr>
              <w:t>var_PP_varname1</w:t>
            </w:r>
            <w:r w:rsidRPr="002850F7">
              <w:rPr>
                <w:rFonts w:ascii="Times New Roman" w:eastAsia="仿宋" w:hAnsi="Times New Roman" w:cs="Times New Roman"/>
                <w:color w:val="000000"/>
                <w:kern w:val="0"/>
                <w:sz w:val="22"/>
              </w:rPr>
              <w:t>中。</w:t>
            </w:r>
          </w:p>
          <w:p w14:paraId="7AEF07DA" w14:textId="5182BBCB" w:rsidR="00A7608F" w:rsidRPr="002850F7"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2</w:t>
            </w:r>
            <w:r w:rsidRPr="002850F7">
              <w:rPr>
                <w:rFonts w:ascii="Times New Roman" w:eastAsia="仿宋" w:hAnsi="Times New Roman" w:cs="Times New Roman"/>
                <w:color w:val="000000"/>
                <w:kern w:val="0"/>
                <w:sz w:val="22"/>
              </w:rPr>
              <w:t>.</w:t>
            </w:r>
            <w:r w:rsidRPr="002850F7">
              <w:rPr>
                <w:rFonts w:ascii="Times New Roman" w:eastAsia="仿宋" w:hAnsi="Times New Roman" w:cs="Times New Roman"/>
                <w:color w:val="000000"/>
                <w:kern w:val="0"/>
                <w:sz w:val="22"/>
              </w:rPr>
              <w:t>对于穿引流线操作，利用已经获取的</w:t>
            </w:r>
            <w:r w:rsidRPr="002850F7">
              <w:rPr>
                <w:rFonts w:ascii="Times New Roman" w:eastAsia="仿宋" w:hAnsi="Times New Roman" w:cs="Times New Roman"/>
                <w:color w:val="000000"/>
                <w:kern w:val="0"/>
                <w:sz w:val="22"/>
              </w:rPr>
              <w:t>var_PP_varname1</w:t>
            </w:r>
            <w:r w:rsidRPr="002850F7">
              <w:rPr>
                <w:rFonts w:ascii="Times New Roman" w:eastAsia="仿宋" w:hAnsi="Times New Roman" w:cs="Times New Roman"/>
                <w:color w:val="000000"/>
                <w:kern w:val="0"/>
                <w:sz w:val="22"/>
              </w:rPr>
              <w:t>，沿工具坐标系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轴负方向平移</w:t>
            </w:r>
            <w:proofErr w:type="spellStart"/>
            <w:r w:rsidRPr="002850F7">
              <w:rPr>
                <w:rFonts w:ascii="Times New Roman" w:eastAsia="仿宋" w:hAnsi="Times New Roman" w:cs="Times New Roman"/>
                <w:color w:val="000000"/>
                <w:kern w:val="0"/>
                <w:sz w:val="22"/>
              </w:rPr>
              <w:t>var_</w:t>
            </w:r>
            <w:ins w:id="49" w:author="RSN imsean" w:date="2019-09-08T21:48:00Z">
              <w:r w:rsidR="003D2DDD">
                <w:rPr>
                  <w:rFonts w:ascii="Times New Roman" w:eastAsia="仿宋" w:hAnsi="Times New Roman" w:cs="Times New Roman"/>
                  <w:color w:val="000000"/>
                  <w:kern w:val="0"/>
                  <w:sz w:val="22"/>
                </w:rPr>
                <w:t>DOUBLE</w:t>
              </w:r>
            </w:ins>
            <w:del w:id="50" w:author="RSN imsean" w:date="2019-09-08T21:48:00Z">
              <w:r w:rsidRPr="002850F7" w:rsidDel="003D2DDD">
                <w:rPr>
                  <w:rFonts w:ascii="Times New Roman" w:eastAsia="仿宋" w:hAnsi="Times New Roman" w:cs="Times New Roman"/>
                  <w:color w:val="000000"/>
                  <w:kern w:val="0"/>
                  <w:sz w:val="22"/>
                </w:rPr>
                <w:delText>INT</w:delText>
              </w:r>
            </w:del>
            <w:r w:rsidRPr="002850F7">
              <w:rPr>
                <w:rFonts w:ascii="Times New Roman" w:eastAsia="仿宋" w:hAnsi="Times New Roman" w:cs="Times New Roman"/>
                <w:color w:val="000000"/>
                <w:kern w:val="0"/>
                <w:sz w:val="22"/>
              </w:rPr>
              <w:t>_translate</w:t>
            </w:r>
            <w:proofErr w:type="spellEnd"/>
            <w:r w:rsidRPr="002850F7">
              <w:rPr>
                <w:rFonts w:ascii="Times New Roman" w:eastAsia="仿宋" w:hAnsi="Times New Roman" w:cs="Times New Roman"/>
                <w:color w:val="000000"/>
                <w:kern w:val="0"/>
                <w:sz w:val="22"/>
              </w:rPr>
              <w:t xml:space="preserve">  m</w:t>
            </w:r>
            <w:r w:rsidRPr="002850F7">
              <w:rPr>
                <w:rFonts w:ascii="Times New Roman" w:eastAsia="仿宋" w:hAnsi="Times New Roman" w:cs="Times New Roman"/>
                <w:color w:val="000000"/>
                <w:kern w:val="0"/>
                <w:sz w:val="22"/>
              </w:rPr>
              <w:t>，得到的路点数据写入</w:t>
            </w:r>
            <w:r w:rsidRPr="002850F7">
              <w:rPr>
                <w:rFonts w:ascii="Times New Roman" w:eastAsia="仿宋" w:hAnsi="Times New Roman" w:cs="Times New Roman"/>
                <w:color w:val="000000"/>
                <w:kern w:val="0"/>
                <w:sz w:val="22"/>
              </w:rPr>
              <w:t>var_PP_varname2</w:t>
            </w:r>
            <w:r w:rsidRPr="002850F7">
              <w:rPr>
                <w:rFonts w:ascii="Times New Roman" w:eastAsia="仿宋" w:hAnsi="Times New Roman" w:cs="Times New Roman"/>
                <w:color w:val="000000"/>
                <w:kern w:val="0"/>
                <w:sz w:val="22"/>
              </w:rPr>
              <w:t>中</w:t>
            </w:r>
          </w:p>
          <w:p w14:paraId="3F0D229E" w14:textId="69919A39"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3</w:t>
            </w:r>
            <w:r w:rsidRPr="002850F7">
              <w:rPr>
                <w:rFonts w:ascii="Times New Roman" w:eastAsia="仿宋" w:hAnsi="Times New Roman" w:cs="Times New Roman"/>
                <w:color w:val="000000"/>
                <w:kern w:val="0"/>
                <w:sz w:val="22"/>
              </w:rPr>
              <w:t>.</w:t>
            </w:r>
            <w:r w:rsidRPr="002850F7">
              <w:rPr>
                <w:rFonts w:ascii="Times New Roman" w:eastAsia="仿宋" w:hAnsi="Times New Roman" w:cs="Times New Roman"/>
                <w:color w:val="000000"/>
                <w:kern w:val="0"/>
                <w:sz w:val="22"/>
              </w:rPr>
              <w:t>对于对接行线操作，利用已经获取的</w:t>
            </w:r>
            <w:r w:rsidRPr="002850F7">
              <w:rPr>
                <w:rFonts w:ascii="Times New Roman" w:eastAsia="仿宋" w:hAnsi="Times New Roman" w:cs="Times New Roman"/>
                <w:color w:val="000000"/>
                <w:kern w:val="0"/>
                <w:sz w:val="22"/>
              </w:rPr>
              <w:t>var_PP_varname1</w:t>
            </w:r>
            <w:r w:rsidRPr="002850F7">
              <w:rPr>
                <w:rFonts w:ascii="Times New Roman" w:eastAsia="仿宋" w:hAnsi="Times New Roman" w:cs="Times New Roman"/>
                <w:color w:val="000000"/>
                <w:kern w:val="0"/>
                <w:sz w:val="22"/>
              </w:rPr>
              <w:t>，沿工具坐标系</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轴负方向平移</w:t>
            </w:r>
            <w:proofErr w:type="spellStart"/>
            <w:r w:rsidRPr="002850F7">
              <w:rPr>
                <w:rFonts w:ascii="Times New Roman" w:eastAsia="仿宋" w:hAnsi="Times New Roman" w:cs="Times New Roman"/>
                <w:color w:val="000000"/>
                <w:kern w:val="0"/>
                <w:sz w:val="22"/>
              </w:rPr>
              <w:t>var_</w:t>
            </w:r>
            <w:del w:id="51" w:author="RSN imsean" w:date="2019-09-08T21:48:00Z">
              <w:r w:rsidRPr="002850F7" w:rsidDel="003D2DDD">
                <w:rPr>
                  <w:rFonts w:ascii="Times New Roman" w:eastAsia="仿宋" w:hAnsi="Times New Roman" w:cs="Times New Roman"/>
                  <w:color w:val="000000"/>
                  <w:kern w:val="0"/>
                  <w:sz w:val="22"/>
                </w:rPr>
                <w:delText>INT</w:delText>
              </w:r>
            </w:del>
            <w:ins w:id="52" w:author="RSN imsean" w:date="2019-09-08T21:48:00Z">
              <w:r w:rsidR="003D2DDD">
                <w:rPr>
                  <w:rFonts w:ascii="Times New Roman" w:eastAsia="仿宋" w:hAnsi="Times New Roman" w:cs="Times New Roman"/>
                  <w:color w:val="000000"/>
                  <w:kern w:val="0"/>
                  <w:sz w:val="22"/>
                </w:rPr>
                <w:t>DOUBLE</w:t>
              </w:r>
            </w:ins>
            <w:r w:rsidRPr="002850F7">
              <w:rPr>
                <w:rFonts w:ascii="Times New Roman" w:eastAsia="仿宋" w:hAnsi="Times New Roman" w:cs="Times New Roman"/>
                <w:color w:val="000000"/>
                <w:kern w:val="0"/>
                <w:sz w:val="22"/>
              </w:rPr>
              <w:t>_translate</w:t>
            </w:r>
            <w:proofErr w:type="spellEnd"/>
            <w:r w:rsidRPr="002850F7">
              <w:rPr>
                <w:rFonts w:ascii="Times New Roman" w:eastAsia="仿宋" w:hAnsi="Times New Roman" w:cs="Times New Roman"/>
                <w:color w:val="000000"/>
                <w:kern w:val="0"/>
                <w:sz w:val="22"/>
              </w:rPr>
              <w:t xml:space="preserve">  m</w:t>
            </w:r>
            <w:r w:rsidRPr="002850F7">
              <w:rPr>
                <w:rFonts w:ascii="Times New Roman" w:eastAsia="仿宋" w:hAnsi="Times New Roman" w:cs="Times New Roman"/>
                <w:color w:val="000000"/>
                <w:kern w:val="0"/>
                <w:sz w:val="22"/>
              </w:rPr>
              <w:t>，得到的路点数据写入</w:t>
            </w:r>
            <w:r w:rsidRPr="002850F7">
              <w:rPr>
                <w:rFonts w:ascii="Times New Roman" w:eastAsia="仿宋" w:hAnsi="Times New Roman" w:cs="Times New Roman"/>
                <w:color w:val="000000"/>
                <w:kern w:val="0"/>
                <w:sz w:val="22"/>
              </w:rPr>
              <w:t>var_PP_varname2</w:t>
            </w:r>
            <w:r w:rsidRPr="002850F7">
              <w:rPr>
                <w:rFonts w:ascii="Times New Roman" w:eastAsia="仿宋" w:hAnsi="Times New Roman" w:cs="Times New Roman"/>
                <w:color w:val="000000"/>
                <w:kern w:val="0"/>
                <w:sz w:val="22"/>
              </w:rPr>
              <w:t>中。</w:t>
            </w:r>
          </w:p>
          <w:p w14:paraId="75F5DAF1" w14:textId="77777777" w:rsidR="00A7608F" w:rsidRPr="00507023"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4</w:t>
            </w:r>
            <w:r>
              <w:rPr>
                <w:rFonts w:ascii="Times New Roman" w:eastAsia="仿宋" w:hAnsi="Times New Roman" w:cs="Times New Roman"/>
                <w:color w:val="000000"/>
                <w:kern w:val="0"/>
                <w:sz w:val="22"/>
              </w:rPr>
              <w:t>.</w:t>
            </w:r>
            <w:r>
              <w:rPr>
                <w:rFonts w:ascii="Times New Roman" w:eastAsia="仿宋" w:hAnsi="Times New Roman" w:cs="Times New Roman" w:hint="eastAsia"/>
                <w:color w:val="000000"/>
                <w:kern w:val="0"/>
                <w:sz w:val="22"/>
              </w:rPr>
              <w:t>主控向地面站发送禁止手工操作指令</w:t>
            </w:r>
          </w:p>
        </w:tc>
      </w:tr>
      <w:tr w:rsidR="00A7608F" w:rsidRPr="002850F7" w14:paraId="0BBD16C5" w14:textId="77777777" w:rsidTr="00A7608F">
        <w:trPr>
          <w:trHeight w:val="285"/>
        </w:trPr>
        <w:tc>
          <w:tcPr>
            <w:tcW w:w="1866" w:type="dxa"/>
            <w:shd w:val="clear" w:color="auto" w:fill="auto"/>
            <w:noWrap/>
            <w:vAlign w:val="center"/>
          </w:tcPr>
          <w:p w14:paraId="0994B01B" w14:textId="77777777" w:rsidR="00A7608F" w:rsidRPr="006931BE" w:rsidRDefault="00A7608F" w:rsidP="00A7608F">
            <w:pPr>
              <w:widowControl/>
              <w:rPr>
                <w:rFonts w:ascii="Times New Roman" w:eastAsia="仿宋" w:hAnsi="Times New Roman" w:cs="Times New Roman"/>
                <w:color w:val="000000"/>
                <w:kern w:val="0"/>
                <w:sz w:val="22"/>
              </w:rPr>
            </w:pPr>
            <w:r w:rsidRPr="006931BE">
              <w:rPr>
                <w:rFonts w:ascii="Times New Roman" w:eastAsia="仿宋" w:hAnsi="Times New Roman" w:cs="Times New Roman"/>
                <w:color w:val="000000"/>
                <w:kern w:val="0"/>
                <w:sz w:val="22"/>
              </w:rPr>
              <w:lastRenderedPageBreak/>
              <w:t>LIDARTOMA</w:t>
            </w:r>
            <w:r>
              <w:rPr>
                <w:rFonts w:ascii="Times New Roman" w:eastAsia="仿宋" w:hAnsi="Times New Roman" w:cs="Times New Roman"/>
                <w:color w:val="000000"/>
                <w:kern w:val="0"/>
                <w:sz w:val="22"/>
              </w:rPr>
              <w:t>3</w:t>
            </w:r>
          </w:p>
        </w:tc>
        <w:tc>
          <w:tcPr>
            <w:tcW w:w="8098" w:type="dxa"/>
            <w:shd w:val="clear" w:color="auto" w:fill="auto"/>
          </w:tcPr>
          <w:p w14:paraId="2834B894" w14:textId="77777777"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获取数据</w:t>
            </w:r>
          </w:p>
          <w:p w14:paraId="4D5096BB" w14:textId="2DBED84D" w:rsidR="00D00B37" w:rsidRDefault="00A7608F" w:rsidP="00D00B37">
            <w:pPr>
              <w:widowControl/>
              <w:jc w:val="left"/>
              <w:rPr>
                <w:ins w:id="53" w:author="赵晶晶" w:date="2019-09-08T20:49:00Z"/>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1</w:t>
            </w:r>
            <w:r>
              <w:rPr>
                <w:rFonts w:ascii="Times New Roman" w:eastAsia="仿宋" w:hAnsi="Times New Roman" w:cs="Times New Roman"/>
                <w:color w:val="000000"/>
                <w:kern w:val="0"/>
                <w:sz w:val="22"/>
              </w:rPr>
              <w:t>.</w:t>
            </w:r>
            <w:r>
              <w:rPr>
                <w:rFonts w:ascii="Times New Roman" w:eastAsia="仿宋" w:hAnsi="Times New Roman" w:cs="Times New Roman" w:hint="eastAsia"/>
                <w:color w:val="000000"/>
                <w:kern w:val="0"/>
                <w:sz w:val="22"/>
              </w:rPr>
              <w:t>主控系统向地面站发送点选辅助指令，发布话题名称为</w:t>
            </w:r>
            <w:proofErr w:type="spellStart"/>
            <w:r>
              <w:rPr>
                <w:rFonts w:ascii="Times New Roman" w:eastAsia="仿宋" w:hAnsi="Times New Roman" w:cs="Times New Roman" w:hint="eastAsia"/>
                <w:color w:val="000000"/>
                <w:kern w:val="0"/>
                <w:sz w:val="22"/>
              </w:rPr>
              <w:t>cmd</w:t>
            </w:r>
            <w:r>
              <w:rPr>
                <w:rFonts w:ascii="Times New Roman" w:eastAsia="仿宋" w:hAnsi="Times New Roman" w:cs="Times New Roman"/>
                <w:color w:val="000000"/>
                <w:kern w:val="0"/>
                <w:sz w:val="22"/>
              </w:rPr>
              <w:t>_rsp_msg</w:t>
            </w:r>
            <w:proofErr w:type="spellEnd"/>
            <w:r>
              <w:rPr>
                <w:rFonts w:ascii="Times New Roman" w:eastAsia="仿宋" w:hAnsi="Times New Roman" w:cs="Times New Roman" w:hint="eastAsia"/>
                <w:color w:val="000000"/>
                <w:kern w:val="0"/>
                <w:sz w:val="22"/>
              </w:rPr>
              <w:t>，发布格式详见《</w:t>
            </w:r>
            <w:r w:rsidRPr="00E44367">
              <w:rPr>
                <w:rFonts w:ascii="Times New Roman" w:eastAsia="仿宋" w:hAnsi="Times New Roman" w:cs="Times New Roman" w:hint="eastAsia"/>
                <w:color w:val="000000"/>
                <w:kern w:val="0"/>
                <w:sz w:val="22"/>
              </w:rPr>
              <w:t>配网带电作业机器人通用软件平台消息设计说明书</w:t>
            </w:r>
            <w:r>
              <w:rPr>
                <w:rFonts w:ascii="Times New Roman" w:eastAsia="仿宋" w:hAnsi="Times New Roman" w:cs="Times New Roman" w:hint="eastAsia"/>
                <w:color w:val="000000"/>
                <w:kern w:val="0"/>
                <w:sz w:val="22"/>
              </w:rPr>
              <w:t>》文档，报</w:t>
            </w:r>
            <w:ins w:id="54" w:author="RSN imsean" w:date="2019-09-08T21:47:00Z">
              <w:r w:rsidR="00590316">
                <w:rPr>
                  <w:rFonts w:ascii="Times New Roman" w:eastAsia="仿宋" w:hAnsi="Times New Roman" w:cs="Times New Roman" w:hint="eastAsia"/>
                  <w:color w:val="000000"/>
                  <w:kern w:val="0"/>
                  <w:sz w:val="22"/>
                </w:rPr>
                <w:t>报文内容详见《报文格式》文档中遥信标签页序号</w:t>
              </w:r>
              <w:r w:rsidR="00590316">
                <w:rPr>
                  <w:rFonts w:ascii="Times New Roman" w:eastAsia="仿宋" w:hAnsi="Times New Roman" w:cs="Times New Roman" w:hint="eastAsia"/>
                  <w:color w:val="000000"/>
                  <w:kern w:val="0"/>
                  <w:sz w:val="22"/>
                </w:rPr>
                <w:t>8</w:t>
              </w:r>
              <w:r w:rsidR="00590316">
                <w:rPr>
                  <w:rFonts w:ascii="Times New Roman" w:eastAsia="仿宋" w:hAnsi="Times New Roman" w:cs="Times New Roman" w:hint="eastAsia"/>
                  <w:color w:val="000000"/>
                  <w:kern w:val="0"/>
                  <w:sz w:val="22"/>
                </w:rPr>
                <w:t>或</w:t>
              </w:r>
              <w:r w:rsidR="00590316">
                <w:rPr>
                  <w:rFonts w:ascii="Times New Roman" w:eastAsia="仿宋" w:hAnsi="Times New Roman" w:cs="Times New Roman" w:hint="eastAsia"/>
                  <w:color w:val="000000"/>
                  <w:kern w:val="0"/>
                  <w:sz w:val="22"/>
                </w:rPr>
                <w:t>9</w:t>
              </w:r>
              <w:r w:rsidR="00590316">
                <w:rPr>
                  <w:rFonts w:ascii="Times New Roman" w:eastAsia="仿宋" w:hAnsi="Times New Roman" w:cs="Times New Roman" w:hint="eastAsia"/>
                  <w:color w:val="000000"/>
                  <w:kern w:val="0"/>
                  <w:sz w:val="22"/>
                </w:rPr>
                <w:t>（根据</w:t>
              </w:r>
              <w:proofErr w:type="spellStart"/>
              <w:r w:rsidR="00590316">
                <w:rPr>
                  <w:rFonts w:ascii="Times New Roman" w:eastAsia="仿宋" w:hAnsi="Times New Roman" w:cs="Times New Roman" w:hint="eastAsia"/>
                  <w:color w:val="000000"/>
                  <w:kern w:val="0"/>
                  <w:sz w:val="22"/>
                </w:rPr>
                <w:t>LidarID</w:t>
              </w:r>
              <w:proofErr w:type="spellEnd"/>
              <w:r w:rsidR="00590316">
                <w:rPr>
                  <w:rFonts w:ascii="Times New Roman" w:eastAsia="仿宋" w:hAnsi="Times New Roman" w:cs="Times New Roman" w:hint="eastAsia"/>
                  <w:color w:val="000000"/>
                  <w:kern w:val="0"/>
                  <w:sz w:val="22"/>
                </w:rPr>
                <w:t>确定）。主控读取作业文件指令参数，控制参数为</w:t>
              </w:r>
              <w:r w:rsidR="00590316">
                <w:rPr>
                  <w:rFonts w:ascii="Times New Roman" w:eastAsia="仿宋" w:hAnsi="Times New Roman" w:cs="Times New Roman" w:hint="eastAsia"/>
                  <w:color w:val="000000"/>
                  <w:kern w:val="0"/>
                  <w:sz w:val="22"/>
                </w:rPr>
                <w:t>String</w:t>
              </w:r>
              <w:r w:rsidR="00590316">
                <w:rPr>
                  <w:rFonts w:ascii="Times New Roman" w:eastAsia="仿宋" w:hAnsi="Times New Roman" w:cs="Times New Roman" w:hint="eastAsia"/>
                  <w:color w:val="000000"/>
                  <w:kern w:val="0"/>
                  <w:sz w:val="22"/>
                </w:rPr>
                <w:t>类型，写入到</w:t>
              </w:r>
              <w:r w:rsidR="00590316">
                <w:rPr>
                  <w:rFonts w:ascii="Times New Roman" w:eastAsia="仿宋" w:hAnsi="Times New Roman" w:cs="Times New Roman" w:hint="eastAsia"/>
                  <w:color w:val="000000"/>
                  <w:kern w:val="0"/>
                  <w:sz w:val="22"/>
                </w:rPr>
                <w:t>8</w:t>
              </w:r>
              <w:r w:rsidR="00590316">
                <w:rPr>
                  <w:rFonts w:ascii="Times New Roman" w:eastAsia="仿宋" w:hAnsi="Times New Roman" w:cs="Times New Roman"/>
                  <w:color w:val="000000"/>
                  <w:kern w:val="0"/>
                  <w:sz w:val="22"/>
                </w:rPr>
                <w:t>/9</w:t>
              </w:r>
              <w:r w:rsidR="00590316">
                <w:rPr>
                  <w:rFonts w:ascii="Times New Roman" w:eastAsia="仿宋" w:hAnsi="Times New Roman" w:cs="Times New Roman" w:hint="eastAsia"/>
                  <w:color w:val="000000"/>
                  <w:kern w:val="0"/>
                  <w:sz w:val="22"/>
                </w:rPr>
                <w:t>遥信的参数值中。</w:t>
              </w:r>
            </w:ins>
            <w:del w:id="55" w:author="RSN imsean" w:date="2019-09-08T21:47:00Z">
              <w:r w:rsidDel="00590316">
                <w:rPr>
                  <w:rFonts w:ascii="Times New Roman" w:eastAsia="仿宋" w:hAnsi="Times New Roman" w:cs="Times New Roman" w:hint="eastAsia"/>
                  <w:color w:val="000000"/>
                  <w:kern w:val="0"/>
                  <w:sz w:val="22"/>
                </w:rPr>
                <w:delText>文内容详见《报文格式》文档中遥信标签页序号</w:delText>
              </w:r>
              <w:r w:rsidDel="00590316">
                <w:rPr>
                  <w:rFonts w:ascii="Times New Roman" w:eastAsia="仿宋" w:hAnsi="Times New Roman" w:cs="Times New Roman" w:hint="eastAsia"/>
                  <w:color w:val="000000"/>
                  <w:kern w:val="0"/>
                  <w:sz w:val="22"/>
                </w:rPr>
                <w:delText>3</w:delText>
              </w:r>
            </w:del>
            <w:ins w:id="56" w:author="赵晶晶" w:date="2019-09-08T20:17:00Z">
              <w:del w:id="57" w:author="RSN imsean" w:date="2019-09-08T21:47:00Z">
                <w:r w:rsidR="00560C82" w:rsidDel="00590316">
                  <w:rPr>
                    <w:rFonts w:ascii="Times New Roman" w:eastAsia="仿宋" w:hAnsi="Times New Roman" w:cs="Times New Roman" w:hint="eastAsia"/>
                    <w:color w:val="000000"/>
                    <w:kern w:val="0"/>
                    <w:sz w:val="22"/>
                  </w:rPr>
                  <w:delText>8</w:delText>
                </w:r>
              </w:del>
            </w:ins>
            <w:del w:id="58" w:author="RSN imsean" w:date="2019-09-08T21:47:00Z">
              <w:r w:rsidDel="00590316">
                <w:rPr>
                  <w:rFonts w:ascii="Times New Roman" w:eastAsia="仿宋" w:hAnsi="Times New Roman" w:cs="Times New Roman" w:hint="eastAsia"/>
                  <w:color w:val="000000"/>
                  <w:kern w:val="0"/>
                  <w:sz w:val="22"/>
                </w:rPr>
                <w:delText>或</w:delText>
              </w:r>
            </w:del>
            <w:ins w:id="59" w:author="赵晶晶" w:date="2019-09-08T20:17:00Z">
              <w:del w:id="60" w:author="RSN imsean" w:date="2019-09-08T21:47:00Z">
                <w:r w:rsidR="00560C82" w:rsidDel="00590316">
                  <w:rPr>
                    <w:rFonts w:ascii="Times New Roman" w:eastAsia="仿宋" w:hAnsi="Times New Roman" w:cs="Times New Roman" w:hint="eastAsia"/>
                    <w:color w:val="000000"/>
                    <w:kern w:val="0"/>
                    <w:sz w:val="22"/>
                  </w:rPr>
                  <w:delText>9</w:delText>
                </w:r>
              </w:del>
            </w:ins>
            <w:del w:id="61" w:author="RSN imsean" w:date="2019-09-08T21:47:00Z">
              <w:r w:rsidDel="00590316">
                <w:rPr>
                  <w:rFonts w:ascii="Times New Roman" w:eastAsia="仿宋" w:hAnsi="Times New Roman" w:cs="Times New Roman" w:hint="eastAsia"/>
                  <w:color w:val="000000"/>
                  <w:kern w:val="0"/>
                  <w:sz w:val="22"/>
                </w:rPr>
                <w:delText>4</w:delText>
              </w:r>
              <w:r w:rsidDel="00590316">
                <w:rPr>
                  <w:rFonts w:ascii="Times New Roman" w:eastAsia="仿宋" w:hAnsi="Times New Roman" w:cs="Times New Roman" w:hint="eastAsia"/>
                  <w:color w:val="000000"/>
                  <w:kern w:val="0"/>
                  <w:sz w:val="22"/>
                </w:rPr>
                <w:delText>（根据</w:delText>
              </w:r>
              <w:r w:rsidDel="00590316">
                <w:rPr>
                  <w:rFonts w:ascii="Times New Roman" w:eastAsia="仿宋" w:hAnsi="Times New Roman" w:cs="Times New Roman" w:hint="eastAsia"/>
                  <w:color w:val="000000"/>
                  <w:kern w:val="0"/>
                  <w:sz w:val="22"/>
                </w:rPr>
                <w:delText>LidarID</w:delText>
              </w:r>
              <w:r w:rsidDel="00590316">
                <w:rPr>
                  <w:rFonts w:ascii="Times New Roman" w:eastAsia="仿宋" w:hAnsi="Times New Roman" w:cs="Times New Roman" w:hint="eastAsia"/>
                  <w:color w:val="000000"/>
                  <w:kern w:val="0"/>
                  <w:sz w:val="22"/>
                </w:rPr>
                <w:delText>确定）</w:delText>
              </w:r>
            </w:del>
            <w:ins w:id="62" w:author="赵晶晶" w:date="2019-09-08T20:49:00Z">
              <w:del w:id="63" w:author="RSN imsean" w:date="2019-09-08T21:47:00Z">
                <w:r w:rsidR="00D00B37" w:rsidDel="00590316">
                  <w:rPr>
                    <w:rFonts w:ascii="Times New Roman" w:eastAsia="仿宋" w:hAnsi="Times New Roman" w:cs="Times New Roman" w:hint="eastAsia"/>
                    <w:color w:val="000000"/>
                    <w:kern w:val="0"/>
                    <w:sz w:val="22"/>
                  </w:rPr>
                  <w:delText>。主控读取作业文件，控制参数为</w:delText>
                </w:r>
                <w:r w:rsidR="00D00B37" w:rsidDel="00590316">
                  <w:rPr>
                    <w:rFonts w:ascii="Times New Roman" w:eastAsia="仿宋" w:hAnsi="Times New Roman" w:cs="Times New Roman" w:hint="eastAsia"/>
                    <w:color w:val="000000"/>
                    <w:kern w:val="0"/>
                    <w:sz w:val="22"/>
                  </w:rPr>
                  <w:delText>String</w:delText>
                </w:r>
                <w:r w:rsidR="00D00B37" w:rsidDel="00590316">
                  <w:rPr>
                    <w:rFonts w:ascii="Times New Roman" w:eastAsia="仿宋" w:hAnsi="Times New Roman" w:cs="Times New Roman" w:hint="eastAsia"/>
                    <w:color w:val="000000"/>
                    <w:kern w:val="0"/>
                    <w:sz w:val="22"/>
                  </w:rPr>
                  <w:delText>类型，参数格式为：</w:delText>
                </w:r>
                <w:r w:rsidR="00D00B37" w:rsidRPr="00D92E6D" w:rsidDel="00590316">
                  <w:rPr>
                    <w:rFonts w:ascii="Times New Roman" w:eastAsia="仿宋" w:hAnsi="Times New Roman" w:cs="Times New Roman"/>
                    <w:color w:val="000000"/>
                    <w:kern w:val="0"/>
                    <w:sz w:val="22"/>
                  </w:rPr>
                  <w:delText>"Ti</w:delText>
                </w:r>
                <w:r w:rsidR="00D00B37" w:rsidDel="00590316">
                  <w:rPr>
                    <w:rFonts w:ascii="Times New Roman" w:eastAsia="仿宋" w:hAnsi="Times New Roman" w:cs="Times New Roman" w:hint="eastAsia"/>
                    <w:color w:val="000000"/>
                    <w:kern w:val="0"/>
                    <w:sz w:val="22"/>
                  </w:rPr>
                  <w:delText>ps</w:delText>
                </w:r>
                <w:r w:rsidR="00D00B37" w:rsidDel="00590316">
                  <w:rPr>
                    <w:rFonts w:ascii="Times New Roman" w:eastAsia="仿宋" w:hAnsi="Times New Roman" w:cs="Times New Roman"/>
                    <w:color w:val="000000"/>
                    <w:kern w:val="0"/>
                    <w:sz w:val="22"/>
                  </w:rPr>
                  <w:delText>Message</w:delText>
                </w:r>
                <w:r w:rsidR="00D00B37" w:rsidRPr="00D92E6D" w:rsidDel="00590316">
                  <w:rPr>
                    <w:rFonts w:ascii="Times New Roman" w:eastAsia="仿宋" w:hAnsi="Times New Roman" w:cs="Times New Roman"/>
                    <w:color w:val="000000"/>
                    <w:kern w:val="0"/>
                    <w:sz w:val="22"/>
                  </w:rPr>
                  <w:delText>"</w:delText>
                </w:r>
                <w:r w:rsidR="00D00B37" w:rsidDel="00590316">
                  <w:rPr>
                    <w:rFonts w:ascii="Times New Roman" w:eastAsia="仿宋" w:hAnsi="Times New Roman" w:cs="Times New Roman" w:hint="eastAsia"/>
                    <w:color w:val="000000"/>
                    <w:kern w:val="0"/>
                    <w:sz w:val="22"/>
                  </w:rPr>
                  <w:delText>。主控向地面站发送通知消息，地面站弹出消息窗口，显示消息内容。</w:delText>
                </w:r>
              </w:del>
            </w:ins>
          </w:p>
          <w:p w14:paraId="0999C529" w14:textId="378A3CF0" w:rsidR="00A7608F" w:rsidRDefault="00A7608F" w:rsidP="00A7608F">
            <w:pPr>
              <w:widowControl/>
              <w:jc w:val="left"/>
              <w:rPr>
                <w:rFonts w:ascii="Times New Roman" w:eastAsia="仿宋" w:hAnsi="Times New Roman" w:cs="Times New Roman"/>
                <w:color w:val="000000"/>
                <w:kern w:val="0"/>
                <w:sz w:val="22"/>
              </w:rPr>
            </w:pPr>
          </w:p>
          <w:p w14:paraId="6B2D5CA1" w14:textId="77777777" w:rsidR="00A7608F" w:rsidRPr="009235C1"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2</w:t>
            </w:r>
            <w:r>
              <w:rPr>
                <w:rFonts w:ascii="Times New Roman" w:eastAsia="仿宋" w:hAnsi="Times New Roman" w:cs="Times New Roman"/>
                <w:color w:val="000000"/>
                <w:kern w:val="0"/>
                <w:sz w:val="22"/>
              </w:rPr>
              <w:t>.</w:t>
            </w:r>
            <w:r>
              <w:rPr>
                <w:rFonts w:ascii="Times New Roman" w:eastAsia="仿宋" w:hAnsi="Times New Roman" w:cs="Times New Roman" w:hint="eastAsia"/>
                <w:color w:val="000000"/>
                <w:kern w:val="0"/>
                <w:sz w:val="22"/>
              </w:rPr>
              <w:t>主控向地面站发送允许手工操作指令</w:t>
            </w:r>
          </w:p>
          <w:p w14:paraId="4647892B" w14:textId="77777777"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3.</w:t>
            </w:r>
            <w:r>
              <w:rPr>
                <w:rFonts w:ascii="Times New Roman" w:eastAsia="仿宋" w:hAnsi="Times New Roman" w:cs="Times New Roman" w:hint="eastAsia"/>
                <w:color w:val="000000"/>
                <w:kern w:val="0"/>
                <w:sz w:val="22"/>
              </w:rPr>
              <w:t>参照《</w:t>
            </w:r>
            <w:r w:rsidRPr="009762FE">
              <w:rPr>
                <w:rFonts w:ascii="Times New Roman" w:eastAsia="仿宋" w:hAnsi="Times New Roman" w:cs="Times New Roman"/>
                <w:color w:val="000000"/>
                <w:kern w:val="0"/>
                <w:sz w:val="22"/>
              </w:rPr>
              <w:t>20190524-1</w:t>
            </w:r>
            <w:r w:rsidRPr="009762FE">
              <w:rPr>
                <w:rFonts w:ascii="Times New Roman" w:eastAsia="仿宋" w:hAnsi="Times New Roman" w:cs="Times New Roman"/>
                <w:color w:val="000000"/>
                <w:kern w:val="0"/>
                <w:sz w:val="22"/>
              </w:rPr>
              <w:t>视觉交互流程</w:t>
            </w:r>
            <w:r>
              <w:rPr>
                <w:rFonts w:ascii="Times New Roman" w:eastAsia="仿宋" w:hAnsi="Times New Roman" w:cs="Times New Roman" w:hint="eastAsia"/>
                <w:color w:val="000000"/>
                <w:kern w:val="0"/>
                <w:sz w:val="22"/>
              </w:rPr>
              <w:t>》文档，</w:t>
            </w:r>
          </w:p>
          <w:tbl>
            <w:tblPr>
              <w:tblStyle w:val="aa"/>
              <w:tblW w:w="5000" w:type="pct"/>
              <w:tblLook w:val="04A0" w:firstRow="1" w:lastRow="0" w:firstColumn="1" w:lastColumn="0" w:noHBand="0" w:noVBand="1"/>
            </w:tblPr>
            <w:tblGrid>
              <w:gridCol w:w="2040"/>
              <w:gridCol w:w="2781"/>
              <w:gridCol w:w="3051"/>
            </w:tblGrid>
            <w:tr w:rsidR="00A7608F" w14:paraId="1971D7DD" w14:textId="77777777" w:rsidTr="00456867">
              <w:tc>
                <w:tcPr>
                  <w:tcW w:w="1295" w:type="pct"/>
                </w:tcPr>
                <w:p w14:paraId="41661A0D" w14:textId="77777777" w:rsidR="00A7608F" w:rsidRPr="009762FE" w:rsidRDefault="00A7608F" w:rsidP="00A7608F">
                  <w:pPr>
                    <w:pStyle w:val="a9"/>
                    <w:spacing w:line="360" w:lineRule="auto"/>
                    <w:ind w:firstLineChars="0" w:firstLine="0"/>
                    <w:jc w:val="center"/>
                    <w:rPr>
                      <w:b/>
                      <w:sz w:val="18"/>
                      <w:szCs w:val="18"/>
                    </w:rPr>
                  </w:pPr>
                  <w:r w:rsidRPr="009762FE">
                    <w:rPr>
                      <w:rFonts w:hint="eastAsia"/>
                      <w:b/>
                      <w:sz w:val="18"/>
                      <w:szCs w:val="18"/>
                    </w:rPr>
                    <w:t>名称</w:t>
                  </w:r>
                </w:p>
              </w:tc>
              <w:tc>
                <w:tcPr>
                  <w:tcW w:w="1766" w:type="pct"/>
                </w:tcPr>
                <w:p w14:paraId="05023FFD" w14:textId="77777777" w:rsidR="00A7608F" w:rsidRPr="009762FE" w:rsidRDefault="00A7608F" w:rsidP="00A7608F">
                  <w:pPr>
                    <w:pStyle w:val="a9"/>
                    <w:spacing w:line="360" w:lineRule="auto"/>
                    <w:ind w:firstLineChars="0" w:firstLine="0"/>
                    <w:jc w:val="center"/>
                    <w:rPr>
                      <w:b/>
                      <w:sz w:val="18"/>
                      <w:szCs w:val="18"/>
                    </w:rPr>
                  </w:pPr>
                  <w:r w:rsidRPr="009762FE">
                    <w:rPr>
                      <w:rFonts w:hint="eastAsia"/>
                      <w:b/>
                      <w:sz w:val="18"/>
                      <w:szCs w:val="18"/>
                    </w:rPr>
                    <w:t>话题名</w:t>
                  </w:r>
                </w:p>
              </w:tc>
              <w:tc>
                <w:tcPr>
                  <w:tcW w:w="1938" w:type="pct"/>
                </w:tcPr>
                <w:p w14:paraId="425D8987" w14:textId="77777777" w:rsidR="00A7608F" w:rsidRPr="009762FE" w:rsidRDefault="00A7608F" w:rsidP="00A7608F">
                  <w:pPr>
                    <w:pStyle w:val="a9"/>
                    <w:spacing w:line="360" w:lineRule="auto"/>
                    <w:ind w:firstLineChars="0" w:firstLine="0"/>
                    <w:jc w:val="center"/>
                    <w:rPr>
                      <w:b/>
                      <w:sz w:val="18"/>
                      <w:szCs w:val="18"/>
                    </w:rPr>
                  </w:pPr>
                  <w:r w:rsidRPr="009762FE">
                    <w:rPr>
                      <w:rFonts w:hint="eastAsia"/>
                      <w:b/>
                      <w:sz w:val="18"/>
                      <w:szCs w:val="18"/>
                    </w:rPr>
                    <w:t>消息格式</w:t>
                  </w:r>
                </w:p>
              </w:tc>
            </w:tr>
            <w:tr w:rsidR="00A7608F" w14:paraId="5F3A673E" w14:textId="77777777" w:rsidTr="00456867">
              <w:tc>
                <w:tcPr>
                  <w:tcW w:w="1295" w:type="pct"/>
                </w:tcPr>
                <w:p w14:paraId="3F72E844" w14:textId="77777777"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相机1雷达坐标</w:t>
                  </w:r>
                </w:p>
              </w:tc>
              <w:tc>
                <w:tcPr>
                  <w:tcW w:w="1766" w:type="pct"/>
                </w:tcPr>
                <w:p w14:paraId="36454E46" w14:textId="77777777" w:rsidR="00A7608F" w:rsidRPr="009762FE" w:rsidRDefault="00A7608F" w:rsidP="00A7608F">
                  <w:pPr>
                    <w:pStyle w:val="a9"/>
                    <w:spacing w:line="360" w:lineRule="auto"/>
                    <w:ind w:firstLineChars="0" w:firstLine="0"/>
                    <w:jc w:val="left"/>
                    <w:rPr>
                      <w:sz w:val="18"/>
                      <w:szCs w:val="18"/>
                    </w:rPr>
                  </w:pPr>
                  <w:r w:rsidRPr="009762FE">
                    <w:rPr>
                      <w:sz w:val="18"/>
                      <w:szCs w:val="18"/>
                    </w:rPr>
                    <w:t>/sys_0/</w:t>
                  </w:r>
                  <w:proofErr w:type="spellStart"/>
                  <w:r w:rsidRPr="009762FE">
                    <w:rPr>
                      <w:sz w:val="18"/>
                      <w:szCs w:val="18"/>
                    </w:rPr>
                    <w:t>server_position</w:t>
                  </w:r>
                  <w:proofErr w:type="spellEnd"/>
                  <w:r w:rsidRPr="009762FE">
                    <w:rPr>
                      <w:sz w:val="18"/>
                      <w:szCs w:val="18"/>
                    </w:rPr>
                    <w:t>/</w:t>
                  </w:r>
                </w:p>
              </w:tc>
              <w:tc>
                <w:tcPr>
                  <w:tcW w:w="1938" w:type="pct"/>
                </w:tcPr>
                <w:p w14:paraId="1BD8978B" w14:textId="77777777"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见</w:t>
                  </w:r>
                  <w:r w:rsidRPr="009762FE">
                    <w:rPr>
                      <w:sz w:val="18"/>
                      <w:szCs w:val="18"/>
                    </w:rPr>
                    <w:t>s</w:t>
                  </w:r>
                  <w:r w:rsidRPr="009762FE">
                    <w:rPr>
                      <w:rFonts w:hint="eastAsia"/>
                      <w:sz w:val="18"/>
                      <w:szCs w:val="18"/>
                    </w:rPr>
                    <w:t>erver</w:t>
                  </w:r>
                  <w:r w:rsidRPr="009762FE">
                    <w:rPr>
                      <w:sz w:val="18"/>
                      <w:szCs w:val="18"/>
                    </w:rPr>
                    <w:t>_position_msg.msg</w:t>
                  </w:r>
                </w:p>
              </w:tc>
            </w:tr>
            <w:tr w:rsidR="00A7608F" w14:paraId="0A413F18" w14:textId="77777777" w:rsidTr="00456867">
              <w:tc>
                <w:tcPr>
                  <w:tcW w:w="1295" w:type="pct"/>
                </w:tcPr>
                <w:p w14:paraId="5E9794C1" w14:textId="77777777"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相机2雷达坐标</w:t>
                  </w:r>
                </w:p>
              </w:tc>
              <w:tc>
                <w:tcPr>
                  <w:tcW w:w="1766" w:type="pct"/>
                </w:tcPr>
                <w:p w14:paraId="7832AB24" w14:textId="77777777" w:rsidR="00A7608F" w:rsidRPr="009762FE" w:rsidRDefault="00A7608F" w:rsidP="00A7608F">
                  <w:pPr>
                    <w:pStyle w:val="a9"/>
                    <w:spacing w:line="360" w:lineRule="auto"/>
                    <w:ind w:firstLineChars="0" w:firstLine="0"/>
                    <w:jc w:val="left"/>
                    <w:rPr>
                      <w:sz w:val="18"/>
                      <w:szCs w:val="18"/>
                    </w:rPr>
                  </w:pPr>
                  <w:r w:rsidRPr="009762FE">
                    <w:rPr>
                      <w:sz w:val="18"/>
                      <w:szCs w:val="18"/>
                    </w:rPr>
                    <w:t>/sys_1/</w:t>
                  </w:r>
                  <w:proofErr w:type="spellStart"/>
                  <w:r w:rsidRPr="009762FE">
                    <w:rPr>
                      <w:sz w:val="18"/>
                      <w:szCs w:val="18"/>
                    </w:rPr>
                    <w:t>server_position</w:t>
                  </w:r>
                  <w:proofErr w:type="spellEnd"/>
                  <w:r w:rsidRPr="009762FE">
                    <w:rPr>
                      <w:sz w:val="18"/>
                      <w:szCs w:val="18"/>
                    </w:rPr>
                    <w:t>/</w:t>
                  </w:r>
                </w:p>
              </w:tc>
              <w:tc>
                <w:tcPr>
                  <w:tcW w:w="1938" w:type="pct"/>
                </w:tcPr>
                <w:p w14:paraId="4ADC8E05" w14:textId="77777777"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见</w:t>
                  </w:r>
                  <w:r w:rsidRPr="009762FE">
                    <w:rPr>
                      <w:sz w:val="18"/>
                      <w:szCs w:val="18"/>
                    </w:rPr>
                    <w:t>s</w:t>
                  </w:r>
                  <w:r w:rsidRPr="009762FE">
                    <w:rPr>
                      <w:rFonts w:hint="eastAsia"/>
                      <w:sz w:val="18"/>
                      <w:szCs w:val="18"/>
                    </w:rPr>
                    <w:t>erver</w:t>
                  </w:r>
                  <w:r w:rsidRPr="009762FE">
                    <w:rPr>
                      <w:sz w:val="18"/>
                      <w:szCs w:val="18"/>
                    </w:rPr>
                    <w:t>_position_msg.msg</w:t>
                  </w:r>
                </w:p>
              </w:tc>
            </w:tr>
          </w:tbl>
          <w:p w14:paraId="041E3711" w14:textId="77777777"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由以上话题获取</w:t>
            </w:r>
            <w:r>
              <w:rPr>
                <w:rFonts w:ascii="Times New Roman" w:eastAsia="仿宋" w:hAnsi="Times New Roman" w:cs="Times New Roman" w:hint="eastAsia"/>
                <w:color w:val="000000"/>
                <w:kern w:val="0"/>
                <w:sz w:val="22"/>
              </w:rPr>
              <w:t>lidar</w:t>
            </w:r>
            <w:r>
              <w:rPr>
                <w:rFonts w:ascii="Times New Roman" w:eastAsia="仿宋" w:hAnsi="Times New Roman" w:cs="Times New Roman" w:hint="eastAsia"/>
                <w:color w:val="000000"/>
                <w:kern w:val="0"/>
                <w:sz w:val="22"/>
              </w:rPr>
              <w:t>测量信息（单位是</w:t>
            </w:r>
            <w:r>
              <w:rPr>
                <w:rFonts w:ascii="Times New Roman" w:eastAsia="仿宋" w:hAnsi="Times New Roman" w:cs="Times New Roman" w:hint="eastAsia"/>
                <w:color w:val="000000"/>
                <w:kern w:val="0"/>
                <w:sz w:val="22"/>
              </w:rPr>
              <w:t>m</w:t>
            </w:r>
            <w:r>
              <w:rPr>
                <w:rFonts w:ascii="Times New Roman" w:eastAsia="仿宋" w:hAnsi="Times New Roman" w:cs="Times New Roman" w:hint="eastAsia"/>
                <w:color w:val="000000"/>
                <w:kern w:val="0"/>
                <w:sz w:val="22"/>
              </w:rPr>
              <w:t>）和对应的滑台位置信息（单位是</w:t>
            </w:r>
            <w:r>
              <w:rPr>
                <w:rFonts w:ascii="Times New Roman" w:eastAsia="仿宋" w:hAnsi="Times New Roman" w:cs="Times New Roman" w:hint="eastAsia"/>
                <w:color w:val="000000"/>
                <w:kern w:val="0"/>
                <w:sz w:val="22"/>
              </w:rPr>
              <w:t>m</w:t>
            </w:r>
            <w:r>
              <w:rPr>
                <w:rFonts w:ascii="Times New Roman" w:eastAsia="仿宋" w:hAnsi="Times New Roman" w:cs="Times New Roman" w:hint="eastAsia"/>
                <w:color w:val="000000"/>
                <w:kern w:val="0"/>
                <w:sz w:val="22"/>
              </w:rPr>
              <w:t>）。</w:t>
            </w:r>
          </w:p>
          <w:p w14:paraId="16333542" w14:textId="77777777"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滑台位置信息也可由下列途径获取，</w:t>
            </w:r>
          </w:p>
          <w:p w14:paraId="458EF3A7" w14:textId="77777777"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在判断到</w:t>
            </w:r>
            <w:r>
              <w:rPr>
                <w:rFonts w:ascii="Times New Roman" w:eastAsia="仿宋" w:hAnsi="Times New Roman" w:cs="Times New Roman" w:hint="eastAsia"/>
                <w:color w:val="000000"/>
                <w:kern w:val="0"/>
                <w:sz w:val="22"/>
              </w:rPr>
              <w:t>flag=</w:t>
            </w:r>
            <w:r>
              <w:rPr>
                <w:rFonts w:ascii="Times New Roman" w:eastAsia="仿宋" w:hAnsi="Times New Roman" w:cs="Times New Roman"/>
                <w:color w:val="000000"/>
                <w:kern w:val="0"/>
                <w:sz w:val="22"/>
              </w:rPr>
              <w:t>2</w:t>
            </w:r>
            <w:r>
              <w:rPr>
                <w:rFonts w:ascii="Times New Roman" w:eastAsia="仿宋" w:hAnsi="Times New Roman" w:cs="Times New Roman" w:hint="eastAsia"/>
                <w:color w:val="000000"/>
                <w:kern w:val="0"/>
                <w:sz w:val="22"/>
              </w:rPr>
              <w:t>后，随即由如下话题获取对应的滑台位置坐标：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0"/>
              <w:gridCol w:w="1595"/>
              <w:gridCol w:w="490"/>
              <w:gridCol w:w="709"/>
              <w:gridCol w:w="567"/>
              <w:gridCol w:w="1134"/>
              <w:gridCol w:w="2457"/>
            </w:tblGrid>
            <w:tr w:rsidR="00A7608F" w14:paraId="79D707E0" w14:textId="77777777" w:rsidTr="00456867">
              <w:trPr>
                <w:trHeight w:val="300"/>
              </w:trPr>
              <w:tc>
                <w:tcPr>
                  <w:tcW w:w="0" w:type="auto"/>
                  <w:noWrap/>
                  <w:tcMar>
                    <w:top w:w="10" w:type="dxa"/>
                    <w:left w:w="10" w:type="dxa"/>
                    <w:right w:w="10" w:type="dxa"/>
                  </w:tcMar>
                  <w:vAlign w:val="center"/>
                </w:tcPr>
                <w:p w14:paraId="18261CDF"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数据名称</w:t>
                  </w:r>
                </w:p>
              </w:tc>
              <w:tc>
                <w:tcPr>
                  <w:tcW w:w="0" w:type="auto"/>
                  <w:noWrap/>
                  <w:tcMar>
                    <w:top w:w="10" w:type="dxa"/>
                    <w:left w:w="10" w:type="dxa"/>
                    <w:right w:w="10" w:type="dxa"/>
                  </w:tcMar>
                  <w:vAlign w:val="center"/>
                </w:tcPr>
                <w:p w14:paraId="092E4A44"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所属话题名称</w:t>
                  </w:r>
                </w:p>
              </w:tc>
              <w:tc>
                <w:tcPr>
                  <w:tcW w:w="490" w:type="dxa"/>
                  <w:noWrap/>
                  <w:tcMar>
                    <w:top w:w="10" w:type="dxa"/>
                    <w:left w:w="10" w:type="dxa"/>
                    <w:right w:w="10" w:type="dxa"/>
                  </w:tcMar>
                  <w:vAlign w:val="center"/>
                </w:tcPr>
                <w:p w14:paraId="4FE3CF78"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序号 : "seq"</w:t>
                  </w:r>
                </w:p>
              </w:tc>
              <w:tc>
                <w:tcPr>
                  <w:tcW w:w="709" w:type="dxa"/>
                  <w:noWrap/>
                  <w:tcMar>
                    <w:top w:w="10" w:type="dxa"/>
                    <w:left w:w="10" w:type="dxa"/>
                    <w:right w:w="10" w:type="dxa"/>
                  </w:tcMar>
                  <w:vAlign w:val="center"/>
                </w:tcPr>
                <w:p w14:paraId="719B1458"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类型 : "type"</w:t>
                  </w:r>
                </w:p>
              </w:tc>
              <w:tc>
                <w:tcPr>
                  <w:tcW w:w="567" w:type="dxa"/>
                  <w:noWrap/>
                  <w:tcMar>
                    <w:top w:w="10" w:type="dxa"/>
                    <w:left w:w="10" w:type="dxa"/>
                    <w:right w:w="10" w:type="dxa"/>
                  </w:tcMar>
                  <w:vAlign w:val="center"/>
                </w:tcPr>
                <w:p w14:paraId="6568676E"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值 : "value"</w:t>
                  </w:r>
                </w:p>
              </w:tc>
              <w:tc>
                <w:tcPr>
                  <w:tcW w:w="1134" w:type="dxa"/>
                  <w:noWrap/>
                  <w:tcMar>
                    <w:top w:w="10" w:type="dxa"/>
                    <w:left w:w="10" w:type="dxa"/>
                    <w:right w:w="10" w:type="dxa"/>
                  </w:tcMar>
                  <w:vAlign w:val="center"/>
                </w:tcPr>
                <w:p w14:paraId="7154E3B7"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名称(可选) : "name"</w:t>
                  </w:r>
                </w:p>
              </w:tc>
              <w:tc>
                <w:tcPr>
                  <w:tcW w:w="2457" w:type="dxa"/>
                  <w:noWrap/>
                  <w:tcMar>
                    <w:top w:w="10" w:type="dxa"/>
                    <w:left w:w="10" w:type="dxa"/>
                    <w:right w:w="10" w:type="dxa"/>
                  </w:tcMar>
                  <w:vAlign w:val="center"/>
                </w:tcPr>
                <w:p w14:paraId="60B0CDE1"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数据说明</w:t>
                  </w:r>
                </w:p>
              </w:tc>
            </w:tr>
            <w:tr w:rsidR="00A7608F" w14:paraId="21C27B3E" w14:textId="77777777" w:rsidTr="00456867">
              <w:trPr>
                <w:trHeight w:val="1200"/>
              </w:trPr>
              <w:tc>
                <w:tcPr>
                  <w:tcW w:w="0" w:type="auto"/>
                  <w:noWrap/>
                  <w:tcMar>
                    <w:top w:w="10" w:type="dxa"/>
                    <w:left w:w="10" w:type="dxa"/>
                    <w:right w:w="10" w:type="dxa"/>
                  </w:tcMar>
                  <w:vAlign w:val="center"/>
                </w:tcPr>
                <w:p w14:paraId="49562618"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水平滑台坐标</w:t>
                  </w:r>
                </w:p>
              </w:tc>
              <w:tc>
                <w:tcPr>
                  <w:tcW w:w="0" w:type="auto"/>
                  <w:noWrap/>
                  <w:tcMar>
                    <w:top w:w="10" w:type="dxa"/>
                    <w:left w:w="10" w:type="dxa"/>
                    <w:right w:w="10" w:type="dxa"/>
                  </w:tcMar>
                  <w:vAlign w:val="center"/>
                </w:tcPr>
                <w:p w14:paraId="09003B2B"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yc</w:t>
                  </w:r>
                  <w:proofErr w:type="spellEnd"/>
                </w:p>
              </w:tc>
              <w:tc>
                <w:tcPr>
                  <w:tcW w:w="490" w:type="dxa"/>
                  <w:noWrap/>
                  <w:tcMar>
                    <w:top w:w="10" w:type="dxa"/>
                    <w:left w:w="10" w:type="dxa"/>
                    <w:right w:w="10" w:type="dxa"/>
                  </w:tcMar>
                  <w:vAlign w:val="center"/>
                </w:tcPr>
                <w:p w14:paraId="68EA88EE"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color w:val="000000"/>
                      <w:kern w:val="0"/>
                      <w:sz w:val="15"/>
                      <w:szCs w:val="15"/>
                      <w:lang w:bidi="ar"/>
                    </w:rPr>
                    <w:t>2</w:t>
                  </w:r>
                </w:p>
              </w:tc>
              <w:tc>
                <w:tcPr>
                  <w:tcW w:w="709" w:type="dxa"/>
                  <w:noWrap/>
                  <w:tcMar>
                    <w:top w:w="10" w:type="dxa"/>
                    <w:left w:w="10" w:type="dxa"/>
                    <w:right w:w="10" w:type="dxa"/>
                  </w:tcMar>
                  <w:vAlign w:val="center"/>
                </w:tcPr>
                <w:p w14:paraId="08940807"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"double"</w:t>
                  </w:r>
                </w:p>
              </w:tc>
              <w:tc>
                <w:tcPr>
                  <w:tcW w:w="567" w:type="dxa"/>
                  <w:noWrap/>
                  <w:tcMar>
                    <w:top w:w="10" w:type="dxa"/>
                    <w:left w:w="10" w:type="dxa"/>
                    <w:right w:w="10" w:type="dxa"/>
                  </w:tcMar>
                  <w:vAlign w:val="center"/>
                </w:tcPr>
                <w:p w14:paraId="3204A7CC"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0.0</w:t>
                  </w:r>
                </w:p>
              </w:tc>
              <w:tc>
                <w:tcPr>
                  <w:tcW w:w="1134" w:type="dxa"/>
                  <w:noWrap/>
                  <w:tcMar>
                    <w:top w:w="10" w:type="dxa"/>
                    <w:left w:w="10" w:type="dxa"/>
                    <w:right w:w="10" w:type="dxa"/>
                  </w:tcMar>
                  <w:vAlign w:val="center"/>
                </w:tcPr>
                <w:p w14:paraId="77A5F9E0"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HorPosition</w:t>
                  </w:r>
                  <w:proofErr w:type="spellEnd"/>
                  <w:r>
                    <w:rPr>
                      <w:rFonts w:ascii="宋体" w:eastAsia="宋体" w:hAnsi="宋体" w:cs="宋体" w:hint="eastAsia"/>
                      <w:color w:val="000000"/>
                      <w:kern w:val="0"/>
                      <w:sz w:val="15"/>
                      <w:szCs w:val="15"/>
                      <w:lang w:bidi="ar"/>
                    </w:rPr>
                    <w:t>"</w:t>
                  </w:r>
                </w:p>
              </w:tc>
              <w:tc>
                <w:tcPr>
                  <w:tcW w:w="2457" w:type="dxa"/>
                  <w:tcMar>
                    <w:top w:w="10" w:type="dxa"/>
                    <w:left w:w="10" w:type="dxa"/>
                    <w:right w:w="10" w:type="dxa"/>
                  </w:tcMar>
                  <w:vAlign w:val="center"/>
                </w:tcPr>
                <w:p w14:paraId="356FEC21" w14:textId="77777777" w:rsidR="00A7608F" w:rsidRDefault="00A7608F" w:rsidP="00A7608F">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水平滑台坐标(相对于水平滑台自身零位开关)</w:t>
                  </w:r>
                  <w:r>
                    <w:rPr>
                      <w:rFonts w:ascii="宋体" w:eastAsia="宋体" w:hAnsi="宋体" w:cs="宋体" w:hint="eastAsia"/>
                      <w:color w:val="000000"/>
                      <w:kern w:val="0"/>
                      <w:sz w:val="15"/>
                      <w:szCs w:val="15"/>
                      <w:lang w:bidi="ar"/>
                    </w:rPr>
                    <w:br/>
                    <w:t>* 单位：m</w:t>
                  </w:r>
                  <w:r>
                    <w:rPr>
                      <w:rFonts w:ascii="宋体" w:eastAsia="宋体" w:hAnsi="宋体" w:cs="宋体" w:hint="eastAsia"/>
                      <w:color w:val="000000"/>
                      <w:kern w:val="0"/>
                      <w:sz w:val="15"/>
                      <w:szCs w:val="15"/>
                      <w:lang w:bidi="ar"/>
                    </w:rPr>
                    <w:br/>
                    <w:t>* 精度：小数点后保留6位小数</w:t>
                  </w:r>
                  <w:r>
                    <w:rPr>
                      <w:rFonts w:ascii="宋体" w:eastAsia="宋体" w:hAnsi="宋体" w:cs="宋体" w:hint="eastAsia"/>
                      <w:color w:val="000000"/>
                      <w:kern w:val="0"/>
                      <w:sz w:val="15"/>
                      <w:szCs w:val="15"/>
                      <w:lang w:bidi="ar"/>
                    </w:rPr>
                    <w:br/>
                    <w:t>* 带正负号</w:t>
                  </w:r>
                </w:p>
              </w:tc>
            </w:tr>
            <w:tr w:rsidR="00A7608F" w14:paraId="33BA42B8" w14:textId="77777777" w:rsidTr="00456867">
              <w:trPr>
                <w:trHeight w:val="1200"/>
              </w:trPr>
              <w:tc>
                <w:tcPr>
                  <w:tcW w:w="0" w:type="auto"/>
                  <w:noWrap/>
                  <w:tcMar>
                    <w:top w:w="10" w:type="dxa"/>
                    <w:left w:w="10" w:type="dxa"/>
                    <w:right w:w="10" w:type="dxa"/>
                  </w:tcMar>
                  <w:vAlign w:val="center"/>
                </w:tcPr>
                <w:p w14:paraId="3CFEB76A"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垂直滑台坐标</w:t>
                  </w:r>
                </w:p>
              </w:tc>
              <w:tc>
                <w:tcPr>
                  <w:tcW w:w="0" w:type="auto"/>
                  <w:noWrap/>
                  <w:tcMar>
                    <w:top w:w="10" w:type="dxa"/>
                    <w:left w:w="10" w:type="dxa"/>
                    <w:right w:w="10" w:type="dxa"/>
                  </w:tcMar>
                  <w:vAlign w:val="center"/>
                </w:tcPr>
                <w:p w14:paraId="12CF38B3"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yc</w:t>
                  </w:r>
                  <w:proofErr w:type="spellEnd"/>
                </w:p>
              </w:tc>
              <w:tc>
                <w:tcPr>
                  <w:tcW w:w="490" w:type="dxa"/>
                  <w:noWrap/>
                  <w:tcMar>
                    <w:top w:w="10" w:type="dxa"/>
                    <w:left w:w="10" w:type="dxa"/>
                    <w:right w:w="10" w:type="dxa"/>
                  </w:tcMar>
                  <w:vAlign w:val="center"/>
                </w:tcPr>
                <w:p w14:paraId="32BEE0AD"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color w:val="000000"/>
                      <w:kern w:val="0"/>
                      <w:sz w:val="15"/>
                      <w:szCs w:val="15"/>
                      <w:lang w:bidi="ar"/>
                    </w:rPr>
                    <w:t>1</w:t>
                  </w:r>
                </w:p>
              </w:tc>
              <w:tc>
                <w:tcPr>
                  <w:tcW w:w="709" w:type="dxa"/>
                  <w:noWrap/>
                  <w:tcMar>
                    <w:top w:w="10" w:type="dxa"/>
                    <w:left w:w="10" w:type="dxa"/>
                    <w:right w:w="10" w:type="dxa"/>
                  </w:tcMar>
                  <w:vAlign w:val="center"/>
                </w:tcPr>
                <w:p w14:paraId="5FBE28C8"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"double"</w:t>
                  </w:r>
                </w:p>
              </w:tc>
              <w:tc>
                <w:tcPr>
                  <w:tcW w:w="567" w:type="dxa"/>
                  <w:noWrap/>
                  <w:tcMar>
                    <w:top w:w="10" w:type="dxa"/>
                    <w:left w:w="10" w:type="dxa"/>
                    <w:right w:w="10" w:type="dxa"/>
                  </w:tcMar>
                  <w:vAlign w:val="center"/>
                </w:tcPr>
                <w:p w14:paraId="1D2F7BFE"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0.0</w:t>
                  </w:r>
                </w:p>
              </w:tc>
              <w:tc>
                <w:tcPr>
                  <w:tcW w:w="1134" w:type="dxa"/>
                  <w:noWrap/>
                  <w:tcMar>
                    <w:top w:w="10" w:type="dxa"/>
                    <w:left w:w="10" w:type="dxa"/>
                    <w:right w:w="10" w:type="dxa"/>
                  </w:tcMar>
                  <w:vAlign w:val="center"/>
                </w:tcPr>
                <w:p w14:paraId="41B47200" w14:textId="77777777"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VerPosition</w:t>
                  </w:r>
                  <w:proofErr w:type="spellEnd"/>
                  <w:r>
                    <w:rPr>
                      <w:rFonts w:ascii="宋体" w:eastAsia="宋体" w:hAnsi="宋体" w:cs="宋体" w:hint="eastAsia"/>
                      <w:color w:val="000000"/>
                      <w:kern w:val="0"/>
                      <w:sz w:val="15"/>
                      <w:szCs w:val="15"/>
                      <w:lang w:bidi="ar"/>
                    </w:rPr>
                    <w:t>"</w:t>
                  </w:r>
                </w:p>
              </w:tc>
              <w:tc>
                <w:tcPr>
                  <w:tcW w:w="2457" w:type="dxa"/>
                  <w:tcMar>
                    <w:top w:w="10" w:type="dxa"/>
                    <w:left w:w="10" w:type="dxa"/>
                    <w:right w:w="10" w:type="dxa"/>
                  </w:tcMar>
                  <w:vAlign w:val="center"/>
                </w:tcPr>
                <w:p w14:paraId="428642B7" w14:textId="77777777" w:rsidR="00A7608F" w:rsidRDefault="00A7608F" w:rsidP="00A7608F">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垂直滑台坐标(相对于垂直滑台自身零位开关)</w:t>
                  </w:r>
                  <w:r>
                    <w:rPr>
                      <w:rFonts w:ascii="宋体" w:eastAsia="宋体" w:hAnsi="宋体" w:cs="宋体" w:hint="eastAsia"/>
                      <w:color w:val="000000"/>
                      <w:kern w:val="0"/>
                      <w:sz w:val="15"/>
                      <w:szCs w:val="15"/>
                      <w:lang w:bidi="ar"/>
                    </w:rPr>
                    <w:br/>
                    <w:t>* 单位：m</w:t>
                  </w:r>
                  <w:r>
                    <w:rPr>
                      <w:rFonts w:ascii="宋体" w:eastAsia="宋体" w:hAnsi="宋体" w:cs="宋体" w:hint="eastAsia"/>
                      <w:color w:val="000000"/>
                      <w:kern w:val="0"/>
                      <w:sz w:val="15"/>
                      <w:szCs w:val="15"/>
                      <w:lang w:bidi="ar"/>
                    </w:rPr>
                    <w:br/>
                    <w:t>* 精度：小数点后保留6位小数</w:t>
                  </w:r>
                  <w:r>
                    <w:rPr>
                      <w:rFonts w:ascii="宋体" w:eastAsia="宋体" w:hAnsi="宋体" w:cs="宋体" w:hint="eastAsia"/>
                      <w:color w:val="000000"/>
                      <w:kern w:val="0"/>
                      <w:sz w:val="15"/>
                      <w:szCs w:val="15"/>
                      <w:lang w:bidi="ar"/>
                    </w:rPr>
                    <w:br/>
                    <w:t>* 带正负号</w:t>
                  </w:r>
                </w:p>
              </w:tc>
            </w:tr>
          </w:tbl>
          <w:p w14:paraId="0B9E5753" w14:textId="77777777" w:rsidR="00A7608F" w:rsidRPr="002542EE" w:rsidRDefault="00A7608F" w:rsidP="00A7608F">
            <w:pPr>
              <w:widowControl/>
              <w:jc w:val="left"/>
              <w:rPr>
                <w:rFonts w:ascii="Times New Roman" w:eastAsia="仿宋" w:hAnsi="Times New Roman" w:cs="Times New Roman"/>
                <w:color w:val="000000"/>
                <w:kern w:val="0"/>
                <w:sz w:val="22"/>
              </w:rPr>
            </w:pPr>
          </w:p>
          <w:p w14:paraId="5488D3C2" w14:textId="77777777"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处理数据：</w:t>
            </w:r>
          </w:p>
          <w:p w14:paraId="203093B1" w14:textId="77777777" w:rsidR="00A7608F" w:rsidRPr="002850F7"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1.</w:t>
            </w:r>
            <w:r w:rsidRPr="002850F7">
              <w:rPr>
                <w:rFonts w:ascii="Times New Roman" w:eastAsia="仿宋" w:hAnsi="Times New Roman" w:cs="Times New Roman"/>
                <w:color w:val="000000"/>
                <w:kern w:val="0"/>
                <w:sz w:val="22"/>
              </w:rPr>
              <w:t>利用水平激光雷达在滑台处于零点时与两台机械臂基坐标系的相对位置关系，人工选择两点所对应的滑台运动位置，对应于人工选取对接行线位置或引流线穿入</w:t>
            </w:r>
            <w:r w:rsidRPr="002850F7">
              <w:rPr>
                <w:rFonts w:ascii="Times New Roman" w:eastAsia="仿宋" w:hAnsi="Times New Roman" w:cs="Times New Roman"/>
                <w:color w:val="000000"/>
                <w:kern w:val="0"/>
                <w:sz w:val="22"/>
              </w:rPr>
              <w:lastRenderedPageBreak/>
              <w:t>接线工具位置的滑台运动位置，通过话题获取到激光雷达的</w:t>
            </w:r>
            <w:r w:rsidRPr="002850F7">
              <w:rPr>
                <w:rFonts w:ascii="Times New Roman" w:eastAsia="仿宋" w:hAnsi="Times New Roman" w:cs="Times New Roman"/>
                <w:color w:val="000000"/>
                <w:kern w:val="0"/>
                <w:sz w:val="22"/>
              </w:rPr>
              <w:t>X,Y</w:t>
            </w:r>
            <w:r w:rsidRPr="002850F7">
              <w:rPr>
                <w:rFonts w:ascii="Times New Roman" w:eastAsia="仿宋" w:hAnsi="Times New Roman" w:cs="Times New Roman"/>
                <w:color w:val="000000"/>
                <w:kern w:val="0"/>
                <w:sz w:val="22"/>
              </w:rPr>
              <w:t>数据</w:t>
            </w:r>
            <w:r>
              <w:rPr>
                <w:rFonts w:ascii="Times New Roman" w:eastAsia="仿宋" w:hAnsi="Times New Roman" w:cs="Times New Roman" w:hint="eastAsia"/>
                <w:color w:val="000000"/>
                <w:kern w:val="0"/>
                <w:sz w:val="22"/>
              </w:rPr>
              <w:t>（单位是</w:t>
            </w:r>
            <w:r>
              <w:rPr>
                <w:rFonts w:ascii="Times New Roman" w:eastAsia="仿宋" w:hAnsi="Times New Roman" w:cs="Times New Roman" w:hint="eastAsia"/>
                <w:color w:val="000000"/>
                <w:kern w:val="0"/>
                <w:sz w:val="22"/>
              </w:rPr>
              <w:t>m</w:t>
            </w:r>
            <w:r>
              <w:rPr>
                <w:rFonts w:ascii="Times New Roman" w:eastAsia="仿宋" w:hAnsi="Times New Roman" w:cs="Times New Roman" w:hint="eastAsia"/>
                <w:color w:val="000000"/>
                <w:kern w:val="0"/>
                <w:sz w:val="22"/>
              </w:rPr>
              <w:t>）</w:t>
            </w:r>
            <w:r w:rsidRPr="002850F7">
              <w:rPr>
                <w:rFonts w:ascii="Times New Roman" w:eastAsia="仿宋" w:hAnsi="Times New Roman" w:cs="Times New Roman"/>
                <w:color w:val="000000"/>
                <w:kern w:val="0"/>
                <w:sz w:val="22"/>
              </w:rPr>
              <w:t>，并换转到机械臂基坐标系下。</w:t>
            </w:r>
          </w:p>
          <w:p w14:paraId="029EBB74" w14:textId="77777777" w:rsidR="00A7608F" w:rsidRPr="002850F7"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2.</w:t>
            </w:r>
            <w:r w:rsidRPr="002850F7">
              <w:rPr>
                <w:rFonts w:ascii="Times New Roman" w:eastAsia="仿宋" w:hAnsi="Times New Roman" w:cs="Times New Roman"/>
                <w:color w:val="000000"/>
                <w:kern w:val="0"/>
                <w:sz w:val="22"/>
              </w:rPr>
              <w:t>人工选择的两个测量点的连线归一化向量作为工具坐标系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轴，方向定义为由滑台位置较大的测量点指向滑台位置较小的测量点（左接）和由滑台位置较小的测量点指向滑台位置较大的测量点（右接）。</w:t>
            </w:r>
          </w:p>
          <w:p w14:paraId="1E8A15ED" w14:textId="77777777" w:rsidR="00A7608F" w:rsidRPr="002850F7"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3.</w:t>
            </w:r>
            <w:r w:rsidRPr="002850F7">
              <w:rPr>
                <w:rFonts w:ascii="Times New Roman" w:eastAsia="仿宋" w:hAnsi="Times New Roman" w:cs="Times New Roman"/>
                <w:color w:val="000000"/>
                <w:kern w:val="0"/>
                <w:sz w:val="22"/>
              </w:rPr>
              <w:t>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轴与基座坐标系</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轴叉乘，获得的归一化向量作为工具坐标系的</w:t>
            </w:r>
            <w:r w:rsidRPr="002850F7">
              <w:rPr>
                <w:rFonts w:ascii="Times New Roman" w:eastAsia="仿宋" w:hAnsi="Times New Roman" w:cs="Times New Roman"/>
                <w:color w:val="000000"/>
                <w:kern w:val="0"/>
                <w:sz w:val="22"/>
              </w:rPr>
              <w:t>Y</w:t>
            </w:r>
            <w:r w:rsidRPr="002850F7">
              <w:rPr>
                <w:rFonts w:ascii="Times New Roman" w:eastAsia="仿宋" w:hAnsi="Times New Roman" w:cs="Times New Roman"/>
                <w:color w:val="000000"/>
                <w:kern w:val="0"/>
                <w:sz w:val="22"/>
              </w:rPr>
              <w:t>轴，再将工具坐标系的</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轴与工具坐标系的</w:t>
            </w:r>
            <w:r w:rsidRPr="002850F7">
              <w:rPr>
                <w:rFonts w:ascii="Times New Roman" w:eastAsia="仿宋" w:hAnsi="Times New Roman" w:cs="Times New Roman"/>
                <w:color w:val="000000"/>
                <w:kern w:val="0"/>
                <w:sz w:val="22"/>
              </w:rPr>
              <w:t>Y</w:t>
            </w:r>
            <w:r w:rsidRPr="002850F7">
              <w:rPr>
                <w:rFonts w:ascii="Times New Roman" w:eastAsia="仿宋" w:hAnsi="Times New Roman" w:cs="Times New Roman"/>
                <w:color w:val="000000"/>
                <w:kern w:val="0"/>
                <w:sz w:val="22"/>
              </w:rPr>
              <w:t>轴叉乘，得到工具坐标系的</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轴。将工具坐标系的描述改写成旋转向量形式，作为机械臂路点的</w:t>
            </w:r>
            <w:r w:rsidRPr="002850F7">
              <w:rPr>
                <w:rFonts w:ascii="Times New Roman" w:eastAsia="仿宋" w:hAnsi="Times New Roman" w:cs="Times New Roman"/>
                <w:color w:val="000000"/>
                <w:kern w:val="0"/>
                <w:sz w:val="22"/>
              </w:rPr>
              <w:t>RX,RY,RZ</w:t>
            </w:r>
            <w:r w:rsidRPr="002850F7">
              <w:rPr>
                <w:rFonts w:ascii="Times New Roman" w:eastAsia="仿宋" w:hAnsi="Times New Roman" w:cs="Times New Roman"/>
                <w:color w:val="000000"/>
                <w:kern w:val="0"/>
                <w:sz w:val="22"/>
              </w:rPr>
              <w:t>。</w:t>
            </w:r>
          </w:p>
          <w:p w14:paraId="3277F533" w14:textId="77777777" w:rsidR="00A7608F"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4.</w:t>
            </w:r>
            <w:r w:rsidRPr="002850F7">
              <w:rPr>
                <w:rFonts w:ascii="Times New Roman" w:eastAsia="仿宋" w:hAnsi="Times New Roman" w:cs="Times New Roman"/>
                <w:color w:val="000000"/>
                <w:kern w:val="0"/>
                <w:sz w:val="22"/>
              </w:rPr>
              <w:t>利用实际测量得到的两点和对应的滑台运动位置，以及人工选取对接行线位置或引流线穿入接线工具位置所对应的滑台运动位置</w:t>
            </w:r>
            <w:proofErr w:type="spellStart"/>
            <w:r w:rsidRPr="00A614E3">
              <w:rPr>
                <w:rFonts w:ascii="Times New Roman" w:eastAsia="仿宋" w:hAnsi="Times New Roman" w:cs="Times New Roman"/>
                <w:color w:val="000000"/>
                <w:kern w:val="0"/>
                <w:sz w:val="22"/>
              </w:rPr>
              <w:t>var_</w:t>
            </w:r>
            <w:r w:rsidR="00EA09EF">
              <w:rPr>
                <w:rFonts w:ascii="Times New Roman" w:eastAsia="仿宋" w:hAnsi="Times New Roman" w:cs="Times New Roman"/>
                <w:color w:val="000000"/>
                <w:kern w:val="0"/>
                <w:sz w:val="22"/>
              </w:rPr>
              <w:t>DOUBLE</w:t>
            </w:r>
            <w:r w:rsidRPr="00A614E3">
              <w:rPr>
                <w:rFonts w:ascii="Times New Roman" w:eastAsia="仿宋" w:hAnsi="Times New Roman" w:cs="Times New Roman"/>
                <w:color w:val="000000"/>
                <w:kern w:val="0"/>
                <w:sz w:val="22"/>
              </w:rPr>
              <w:t>_sliderpos</w:t>
            </w:r>
            <w:proofErr w:type="spellEnd"/>
            <w:r w:rsidRPr="002850F7">
              <w:rPr>
                <w:rFonts w:ascii="Times New Roman" w:eastAsia="仿宋" w:hAnsi="Times New Roman" w:cs="Times New Roman"/>
                <w:color w:val="000000"/>
                <w:kern w:val="0"/>
                <w:sz w:val="22"/>
              </w:rPr>
              <w:t>，计算机械臂路点的三维位置，即路点数据中的</w:t>
            </w:r>
            <w:r w:rsidRPr="002850F7">
              <w:rPr>
                <w:rFonts w:ascii="Times New Roman" w:eastAsia="仿宋" w:hAnsi="Times New Roman" w:cs="Times New Roman"/>
                <w:color w:val="000000"/>
                <w:kern w:val="0"/>
                <w:sz w:val="22"/>
              </w:rPr>
              <w:t>X,Y,Z</w:t>
            </w:r>
            <w:r w:rsidRPr="002850F7">
              <w:rPr>
                <w:rFonts w:ascii="Times New Roman" w:eastAsia="仿宋" w:hAnsi="Times New Roman" w:cs="Times New Roman"/>
                <w:color w:val="000000"/>
                <w:kern w:val="0"/>
                <w:sz w:val="22"/>
              </w:rPr>
              <w:t>。</w:t>
            </w:r>
          </w:p>
          <w:p w14:paraId="3F0676AD" w14:textId="77777777" w:rsidR="00A7608F" w:rsidRPr="002850F7"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输出数据；</w:t>
            </w:r>
          </w:p>
          <w:p w14:paraId="760399D2" w14:textId="77777777" w:rsidR="00A7608F" w:rsidRPr="002850F7"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1</w:t>
            </w:r>
            <w:r w:rsidRPr="002850F7">
              <w:rPr>
                <w:rFonts w:ascii="Times New Roman" w:eastAsia="仿宋" w:hAnsi="Times New Roman" w:cs="Times New Roman"/>
                <w:color w:val="000000"/>
                <w:kern w:val="0"/>
                <w:sz w:val="22"/>
              </w:rPr>
              <w:t>.</w:t>
            </w:r>
            <w:r w:rsidRPr="002850F7">
              <w:rPr>
                <w:rFonts w:ascii="Times New Roman" w:eastAsia="仿宋" w:hAnsi="Times New Roman" w:cs="Times New Roman"/>
                <w:color w:val="000000"/>
                <w:kern w:val="0"/>
                <w:sz w:val="22"/>
              </w:rPr>
              <w:t>将</w:t>
            </w:r>
            <w:r w:rsidRPr="002850F7">
              <w:rPr>
                <w:rFonts w:ascii="Times New Roman" w:eastAsia="仿宋" w:hAnsi="Times New Roman" w:cs="Times New Roman"/>
                <w:color w:val="000000"/>
                <w:kern w:val="0"/>
                <w:sz w:val="22"/>
              </w:rPr>
              <w:t>X,Y,Z,RX,RY,RZ</w:t>
            </w:r>
            <w:r w:rsidRPr="002850F7">
              <w:rPr>
                <w:rFonts w:ascii="Times New Roman" w:eastAsia="仿宋" w:hAnsi="Times New Roman" w:cs="Times New Roman"/>
                <w:color w:val="000000"/>
                <w:kern w:val="0"/>
                <w:sz w:val="22"/>
              </w:rPr>
              <w:t>写入</w:t>
            </w:r>
            <w:r w:rsidRPr="002850F7">
              <w:rPr>
                <w:rFonts w:ascii="Times New Roman" w:eastAsia="仿宋" w:hAnsi="Times New Roman" w:cs="Times New Roman"/>
                <w:color w:val="000000"/>
                <w:kern w:val="0"/>
                <w:sz w:val="22"/>
              </w:rPr>
              <w:t>var_PP_varname1</w:t>
            </w:r>
            <w:r w:rsidRPr="002850F7">
              <w:rPr>
                <w:rFonts w:ascii="Times New Roman" w:eastAsia="仿宋" w:hAnsi="Times New Roman" w:cs="Times New Roman"/>
                <w:color w:val="000000"/>
                <w:kern w:val="0"/>
                <w:sz w:val="22"/>
              </w:rPr>
              <w:t>中。</w:t>
            </w:r>
          </w:p>
          <w:p w14:paraId="0330F85E" w14:textId="77777777" w:rsidR="00A7608F" w:rsidRPr="002850F7"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2</w:t>
            </w:r>
            <w:r w:rsidRPr="002850F7">
              <w:rPr>
                <w:rFonts w:ascii="Times New Roman" w:eastAsia="仿宋" w:hAnsi="Times New Roman" w:cs="Times New Roman"/>
                <w:color w:val="000000"/>
                <w:kern w:val="0"/>
                <w:sz w:val="22"/>
              </w:rPr>
              <w:t>.</w:t>
            </w:r>
            <w:r w:rsidRPr="002850F7">
              <w:rPr>
                <w:rFonts w:ascii="Times New Roman" w:eastAsia="仿宋" w:hAnsi="Times New Roman" w:cs="Times New Roman"/>
                <w:color w:val="000000"/>
                <w:kern w:val="0"/>
                <w:sz w:val="22"/>
              </w:rPr>
              <w:t>对于穿引流线操作，利用已经获取的</w:t>
            </w:r>
            <w:r w:rsidRPr="002850F7">
              <w:rPr>
                <w:rFonts w:ascii="Times New Roman" w:eastAsia="仿宋" w:hAnsi="Times New Roman" w:cs="Times New Roman"/>
                <w:color w:val="000000"/>
                <w:kern w:val="0"/>
                <w:sz w:val="22"/>
              </w:rPr>
              <w:t>var_PP_varname1</w:t>
            </w:r>
            <w:r w:rsidRPr="002850F7">
              <w:rPr>
                <w:rFonts w:ascii="Times New Roman" w:eastAsia="仿宋" w:hAnsi="Times New Roman" w:cs="Times New Roman"/>
                <w:color w:val="000000"/>
                <w:kern w:val="0"/>
                <w:sz w:val="22"/>
              </w:rPr>
              <w:t>，沿工具坐标系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轴负方向平移</w:t>
            </w:r>
            <w:proofErr w:type="spellStart"/>
            <w:r w:rsidRPr="002850F7">
              <w:rPr>
                <w:rFonts w:ascii="Times New Roman" w:eastAsia="仿宋" w:hAnsi="Times New Roman" w:cs="Times New Roman"/>
                <w:color w:val="000000"/>
                <w:kern w:val="0"/>
                <w:sz w:val="22"/>
              </w:rPr>
              <w:t>var_</w:t>
            </w:r>
            <w:r w:rsidR="00EA09EF">
              <w:rPr>
                <w:rFonts w:ascii="Times New Roman" w:eastAsia="仿宋" w:hAnsi="Times New Roman" w:cs="Times New Roman"/>
                <w:color w:val="000000"/>
                <w:kern w:val="0"/>
                <w:sz w:val="22"/>
              </w:rPr>
              <w:t>DOUBLE</w:t>
            </w:r>
            <w:r w:rsidRPr="002850F7">
              <w:rPr>
                <w:rFonts w:ascii="Times New Roman" w:eastAsia="仿宋" w:hAnsi="Times New Roman" w:cs="Times New Roman"/>
                <w:color w:val="000000"/>
                <w:kern w:val="0"/>
                <w:sz w:val="22"/>
              </w:rPr>
              <w:t>_translate</w:t>
            </w:r>
            <w:proofErr w:type="spellEnd"/>
            <w:r w:rsidRPr="002850F7">
              <w:rPr>
                <w:rFonts w:ascii="Times New Roman" w:eastAsia="仿宋" w:hAnsi="Times New Roman" w:cs="Times New Roman"/>
                <w:color w:val="000000"/>
                <w:kern w:val="0"/>
                <w:sz w:val="22"/>
              </w:rPr>
              <w:t xml:space="preserve">  m</w:t>
            </w:r>
            <w:r w:rsidRPr="002850F7">
              <w:rPr>
                <w:rFonts w:ascii="Times New Roman" w:eastAsia="仿宋" w:hAnsi="Times New Roman" w:cs="Times New Roman"/>
                <w:color w:val="000000"/>
                <w:kern w:val="0"/>
                <w:sz w:val="22"/>
              </w:rPr>
              <w:t>，得到的路点数据写入</w:t>
            </w:r>
            <w:r w:rsidRPr="002850F7">
              <w:rPr>
                <w:rFonts w:ascii="Times New Roman" w:eastAsia="仿宋" w:hAnsi="Times New Roman" w:cs="Times New Roman"/>
                <w:color w:val="000000"/>
                <w:kern w:val="0"/>
                <w:sz w:val="22"/>
              </w:rPr>
              <w:t>var_PP_varname2</w:t>
            </w:r>
            <w:r w:rsidRPr="002850F7">
              <w:rPr>
                <w:rFonts w:ascii="Times New Roman" w:eastAsia="仿宋" w:hAnsi="Times New Roman" w:cs="Times New Roman"/>
                <w:color w:val="000000"/>
                <w:kern w:val="0"/>
                <w:sz w:val="22"/>
              </w:rPr>
              <w:t>中</w:t>
            </w:r>
          </w:p>
          <w:p w14:paraId="08B4D0FE" w14:textId="77777777"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3</w:t>
            </w:r>
            <w:r w:rsidRPr="002850F7">
              <w:rPr>
                <w:rFonts w:ascii="Times New Roman" w:eastAsia="仿宋" w:hAnsi="Times New Roman" w:cs="Times New Roman"/>
                <w:color w:val="000000"/>
                <w:kern w:val="0"/>
                <w:sz w:val="22"/>
              </w:rPr>
              <w:t>.</w:t>
            </w:r>
            <w:r w:rsidRPr="002850F7">
              <w:rPr>
                <w:rFonts w:ascii="Times New Roman" w:eastAsia="仿宋" w:hAnsi="Times New Roman" w:cs="Times New Roman"/>
                <w:color w:val="000000"/>
                <w:kern w:val="0"/>
                <w:sz w:val="22"/>
              </w:rPr>
              <w:t>对于对接行线操作，利用已经获取的</w:t>
            </w:r>
            <w:r w:rsidRPr="002850F7">
              <w:rPr>
                <w:rFonts w:ascii="Times New Roman" w:eastAsia="仿宋" w:hAnsi="Times New Roman" w:cs="Times New Roman"/>
                <w:color w:val="000000"/>
                <w:kern w:val="0"/>
                <w:sz w:val="22"/>
              </w:rPr>
              <w:t>var_PP_varname1</w:t>
            </w:r>
            <w:r w:rsidRPr="002850F7">
              <w:rPr>
                <w:rFonts w:ascii="Times New Roman" w:eastAsia="仿宋" w:hAnsi="Times New Roman" w:cs="Times New Roman"/>
                <w:color w:val="000000"/>
                <w:kern w:val="0"/>
                <w:sz w:val="22"/>
              </w:rPr>
              <w:t>，沿工具坐标系</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轴负方向平移</w:t>
            </w:r>
            <w:proofErr w:type="spellStart"/>
            <w:r w:rsidRPr="002850F7">
              <w:rPr>
                <w:rFonts w:ascii="Times New Roman" w:eastAsia="仿宋" w:hAnsi="Times New Roman" w:cs="Times New Roman"/>
                <w:color w:val="000000"/>
                <w:kern w:val="0"/>
                <w:sz w:val="22"/>
              </w:rPr>
              <w:t>var_</w:t>
            </w:r>
            <w:r w:rsidR="00EA09EF">
              <w:rPr>
                <w:rFonts w:ascii="Times New Roman" w:eastAsia="仿宋" w:hAnsi="Times New Roman" w:cs="Times New Roman"/>
                <w:color w:val="000000"/>
                <w:kern w:val="0"/>
                <w:sz w:val="22"/>
              </w:rPr>
              <w:t>DOUBLE</w:t>
            </w:r>
            <w:r w:rsidRPr="002850F7">
              <w:rPr>
                <w:rFonts w:ascii="Times New Roman" w:eastAsia="仿宋" w:hAnsi="Times New Roman" w:cs="Times New Roman"/>
                <w:color w:val="000000"/>
                <w:kern w:val="0"/>
                <w:sz w:val="22"/>
              </w:rPr>
              <w:t>_translate</w:t>
            </w:r>
            <w:proofErr w:type="spellEnd"/>
            <w:r w:rsidRPr="002850F7">
              <w:rPr>
                <w:rFonts w:ascii="Times New Roman" w:eastAsia="仿宋" w:hAnsi="Times New Roman" w:cs="Times New Roman"/>
                <w:color w:val="000000"/>
                <w:kern w:val="0"/>
                <w:sz w:val="22"/>
              </w:rPr>
              <w:t xml:space="preserve">  m</w:t>
            </w:r>
            <w:r w:rsidRPr="002850F7">
              <w:rPr>
                <w:rFonts w:ascii="Times New Roman" w:eastAsia="仿宋" w:hAnsi="Times New Roman" w:cs="Times New Roman"/>
                <w:color w:val="000000"/>
                <w:kern w:val="0"/>
                <w:sz w:val="22"/>
              </w:rPr>
              <w:t>，得到的路点数据写入</w:t>
            </w:r>
            <w:r w:rsidRPr="002850F7">
              <w:rPr>
                <w:rFonts w:ascii="Times New Roman" w:eastAsia="仿宋" w:hAnsi="Times New Roman" w:cs="Times New Roman"/>
                <w:color w:val="000000"/>
                <w:kern w:val="0"/>
                <w:sz w:val="22"/>
              </w:rPr>
              <w:t>var_PP_varname2</w:t>
            </w:r>
            <w:r w:rsidRPr="002850F7">
              <w:rPr>
                <w:rFonts w:ascii="Times New Roman" w:eastAsia="仿宋" w:hAnsi="Times New Roman" w:cs="Times New Roman"/>
                <w:color w:val="000000"/>
                <w:kern w:val="0"/>
                <w:sz w:val="22"/>
              </w:rPr>
              <w:t>中。</w:t>
            </w:r>
          </w:p>
          <w:p w14:paraId="1BC26583" w14:textId="77777777" w:rsidR="00A7608F" w:rsidRPr="009235C1"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4.</w:t>
            </w:r>
            <w:r>
              <w:rPr>
                <w:rFonts w:ascii="Times New Roman" w:eastAsia="仿宋" w:hAnsi="Times New Roman" w:cs="Times New Roman" w:hint="eastAsia"/>
                <w:color w:val="000000"/>
                <w:kern w:val="0"/>
                <w:sz w:val="22"/>
              </w:rPr>
              <w:t>主控向地面站发送禁止手工操作指令</w:t>
            </w:r>
          </w:p>
        </w:tc>
      </w:tr>
    </w:tbl>
    <w:p w14:paraId="701F3308" w14:textId="77777777" w:rsidR="006931BE" w:rsidRDefault="006931BE" w:rsidP="006D0ACE">
      <w:pPr>
        <w:rPr>
          <w:rFonts w:ascii="Times New Roman" w:eastAsia="仿宋" w:hAnsi="Times New Roman" w:cs="Times New Roman"/>
        </w:rPr>
      </w:pPr>
    </w:p>
    <w:p w14:paraId="77F5A995" w14:textId="77777777" w:rsidR="005A57CC" w:rsidRDefault="005A57CC" w:rsidP="000C2CF7">
      <w:pPr>
        <w:outlineLvl w:val="0"/>
        <w:rPr>
          <w:rFonts w:ascii="Times New Roman" w:eastAsia="仿宋" w:hAnsi="Times New Roman" w:cs="Times New Roman"/>
        </w:rPr>
      </w:pPr>
      <w:r>
        <w:rPr>
          <w:rFonts w:ascii="Times New Roman" w:eastAsia="仿宋" w:hAnsi="Times New Roman" w:cs="Times New Roman" w:hint="eastAsia"/>
        </w:rPr>
        <w:t>四、计算类</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5954"/>
      </w:tblGrid>
      <w:tr w:rsidR="005A57CC" w:rsidRPr="00A17595" w14:paraId="687BF4AA" w14:textId="77777777" w:rsidTr="005E2946">
        <w:trPr>
          <w:trHeight w:val="285"/>
        </w:trPr>
        <w:tc>
          <w:tcPr>
            <w:tcW w:w="2405" w:type="dxa"/>
            <w:shd w:val="clear" w:color="auto" w:fill="auto"/>
            <w:noWrap/>
            <w:vAlign w:val="center"/>
            <w:hideMark/>
          </w:tcPr>
          <w:p w14:paraId="2677C279" w14:textId="77777777" w:rsidR="005A57CC" w:rsidRPr="00A17595" w:rsidRDefault="005A57CC" w:rsidP="005E2946">
            <w:pPr>
              <w:widowControl/>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OFFSET</w:t>
            </w:r>
          </w:p>
        </w:tc>
        <w:tc>
          <w:tcPr>
            <w:tcW w:w="5954" w:type="dxa"/>
          </w:tcPr>
          <w:p w14:paraId="5B6C73D9" w14:textId="77777777" w:rsidR="00C60AE8" w:rsidRPr="00A17595" w:rsidRDefault="00C60AE8" w:rsidP="00C60AE8">
            <w:pPr>
              <w:widowControl/>
              <w:jc w:val="left"/>
              <w:rPr>
                <w:rFonts w:ascii="Times New Roman" w:eastAsia="仿宋" w:hAnsi="Times New Roman" w:cs="Times New Roman"/>
                <w:color w:val="000000"/>
                <w:sz w:val="22"/>
              </w:rPr>
            </w:pPr>
            <w:r w:rsidRPr="00A17595">
              <w:rPr>
                <w:rFonts w:ascii="Times New Roman" w:eastAsia="仿宋" w:hAnsi="Times New Roman" w:cs="Times New Roman"/>
                <w:color w:val="000000"/>
                <w:sz w:val="22"/>
              </w:rPr>
              <w:t>将路点向指定方向偏移</w:t>
            </w:r>
          </w:p>
          <w:p w14:paraId="6AA52824" w14:textId="77777777" w:rsidR="00C60AE8" w:rsidRPr="00A17595" w:rsidRDefault="00C60AE8" w:rsidP="00C60AE8">
            <w:pPr>
              <w:widowControl/>
              <w:jc w:val="left"/>
              <w:rPr>
                <w:rFonts w:ascii="Times New Roman" w:eastAsia="仿宋" w:hAnsi="Times New Roman" w:cs="Times New Roman"/>
                <w:color w:val="000000"/>
                <w:sz w:val="22"/>
              </w:rPr>
            </w:pPr>
            <w:r w:rsidRPr="00A17595">
              <w:rPr>
                <w:rFonts w:ascii="Times New Roman" w:eastAsia="仿宋" w:hAnsi="Times New Roman" w:cs="Times New Roman"/>
                <w:color w:val="000000"/>
                <w:sz w:val="22"/>
              </w:rPr>
              <w:t>输入变量：</w:t>
            </w:r>
          </w:p>
          <w:p w14:paraId="5D01E4E3" w14:textId="77777777" w:rsidR="00C60AE8" w:rsidRPr="00A17595" w:rsidRDefault="00C60AE8" w:rsidP="00C60AE8">
            <w:pPr>
              <w:widowControl/>
              <w:jc w:val="left"/>
              <w:rPr>
                <w:rFonts w:ascii="Times New Roman" w:eastAsia="仿宋" w:hAnsi="Times New Roman" w:cs="Times New Roman"/>
                <w:color w:val="000000"/>
                <w:sz w:val="22"/>
              </w:rPr>
            </w:pPr>
            <w:proofErr w:type="spellStart"/>
            <w:r w:rsidRPr="00A17595">
              <w:rPr>
                <w:rFonts w:ascii="Times New Roman" w:eastAsia="仿宋" w:hAnsi="Times New Roman" w:cs="Times New Roman"/>
                <w:color w:val="000000"/>
                <w:sz w:val="22"/>
              </w:rPr>
              <w:t>var_PP_varname</w:t>
            </w:r>
            <w:proofErr w:type="spellEnd"/>
            <w:r w:rsidRPr="00A17595">
              <w:rPr>
                <w:rFonts w:ascii="Times New Roman" w:eastAsia="仿宋" w:hAnsi="Times New Roman" w:cs="Times New Roman"/>
                <w:color w:val="000000"/>
                <w:sz w:val="22"/>
              </w:rPr>
              <w:t>，输入的路点位姿</w:t>
            </w:r>
          </w:p>
          <w:p w14:paraId="2CB6C350" w14:textId="77777777" w:rsidR="00C60AE8" w:rsidRPr="00A17595" w:rsidRDefault="00C60AE8" w:rsidP="00C60AE8">
            <w:pPr>
              <w:widowControl/>
              <w:jc w:val="left"/>
              <w:rPr>
                <w:rFonts w:ascii="Times New Roman" w:eastAsia="仿宋" w:hAnsi="Times New Roman" w:cs="Times New Roman"/>
                <w:color w:val="000000"/>
                <w:sz w:val="22"/>
              </w:rPr>
            </w:pPr>
            <w:proofErr w:type="spellStart"/>
            <w:r w:rsidRPr="00A17595">
              <w:rPr>
                <w:rFonts w:ascii="Times New Roman" w:eastAsia="仿宋" w:hAnsi="Times New Roman" w:cs="Times New Roman"/>
                <w:color w:val="000000"/>
                <w:sz w:val="22"/>
              </w:rPr>
              <w:t>var_TCP_varname</w:t>
            </w:r>
            <w:proofErr w:type="spellEnd"/>
            <w:r w:rsidRPr="00A17595">
              <w:rPr>
                <w:rFonts w:ascii="Times New Roman" w:eastAsia="仿宋" w:hAnsi="Times New Roman" w:cs="Times New Roman"/>
                <w:color w:val="000000"/>
                <w:sz w:val="22"/>
              </w:rPr>
              <w:t xml:space="preserve">, </w:t>
            </w:r>
            <w:r w:rsidRPr="00A17595">
              <w:rPr>
                <w:rFonts w:ascii="Times New Roman" w:eastAsia="仿宋" w:hAnsi="Times New Roman" w:cs="Times New Roman"/>
                <w:color w:val="000000"/>
                <w:sz w:val="22"/>
              </w:rPr>
              <w:t>当前使用的</w:t>
            </w:r>
            <w:r w:rsidRPr="00A17595">
              <w:rPr>
                <w:rFonts w:ascii="Times New Roman" w:eastAsia="仿宋" w:hAnsi="Times New Roman" w:cs="Times New Roman"/>
                <w:color w:val="000000"/>
                <w:sz w:val="22"/>
              </w:rPr>
              <w:t>TCP</w:t>
            </w:r>
            <w:r w:rsidRPr="00A17595">
              <w:rPr>
                <w:rFonts w:ascii="Times New Roman" w:eastAsia="仿宋" w:hAnsi="Times New Roman" w:cs="Times New Roman"/>
                <w:color w:val="000000"/>
                <w:sz w:val="22"/>
              </w:rPr>
              <w:t>描述</w:t>
            </w:r>
          </w:p>
          <w:p w14:paraId="7A6FAEA6" w14:textId="77777777" w:rsidR="00C60AE8" w:rsidRPr="00A17595" w:rsidRDefault="00C60AE8" w:rsidP="00C60AE8">
            <w:pPr>
              <w:widowControl/>
              <w:jc w:val="left"/>
              <w:rPr>
                <w:rFonts w:ascii="Times New Roman" w:eastAsia="仿宋" w:hAnsi="Times New Roman" w:cs="Times New Roman"/>
                <w:color w:val="000000"/>
                <w:sz w:val="22"/>
              </w:rPr>
            </w:pPr>
            <w:r w:rsidRPr="00A17595">
              <w:rPr>
                <w:rFonts w:ascii="Times New Roman" w:eastAsia="仿宋" w:hAnsi="Times New Roman" w:cs="Times New Roman"/>
                <w:color w:val="000000"/>
                <w:sz w:val="22"/>
              </w:rPr>
              <w:t>Feature</w:t>
            </w:r>
            <w:r w:rsidRPr="00A17595">
              <w:rPr>
                <w:rFonts w:ascii="Times New Roman" w:eastAsia="仿宋" w:hAnsi="Times New Roman" w:cs="Times New Roman"/>
                <w:color w:val="000000"/>
                <w:sz w:val="22"/>
              </w:rPr>
              <w:t>，</w:t>
            </w:r>
            <w:r w:rsidR="009B3DFC" w:rsidRPr="00A17595">
              <w:rPr>
                <w:rFonts w:ascii="Times New Roman" w:eastAsia="仿宋" w:hAnsi="Times New Roman" w:cs="Times New Roman"/>
                <w:color w:val="000000"/>
                <w:sz w:val="22"/>
              </w:rPr>
              <w:t>整型，</w:t>
            </w:r>
            <w:r w:rsidRPr="00A17595">
              <w:rPr>
                <w:rFonts w:ascii="Times New Roman" w:eastAsia="仿宋" w:hAnsi="Times New Roman" w:cs="Times New Roman"/>
                <w:color w:val="000000"/>
                <w:sz w:val="22"/>
              </w:rPr>
              <w:t>输入的变换基准，</w:t>
            </w:r>
            <w:r w:rsidRPr="00A17595">
              <w:rPr>
                <w:rFonts w:ascii="Times New Roman" w:eastAsia="仿宋" w:hAnsi="Times New Roman" w:cs="Times New Roman"/>
                <w:color w:val="000000"/>
                <w:sz w:val="22"/>
              </w:rPr>
              <w:t>Feature=0</w:t>
            </w:r>
            <w:r w:rsidRPr="00A17595">
              <w:rPr>
                <w:rFonts w:ascii="Times New Roman" w:eastAsia="仿宋" w:hAnsi="Times New Roman" w:cs="Times New Roman"/>
                <w:color w:val="000000"/>
                <w:sz w:val="22"/>
              </w:rPr>
              <w:t>，以基坐标系为基准变换，</w:t>
            </w:r>
            <w:r w:rsidRPr="00A17595">
              <w:rPr>
                <w:rFonts w:ascii="Times New Roman" w:eastAsia="仿宋" w:hAnsi="Times New Roman" w:cs="Times New Roman"/>
                <w:color w:val="000000"/>
                <w:sz w:val="22"/>
              </w:rPr>
              <w:t>Feature=1</w:t>
            </w:r>
            <w:r w:rsidRPr="00A17595">
              <w:rPr>
                <w:rFonts w:ascii="Times New Roman" w:eastAsia="仿宋" w:hAnsi="Times New Roman" w:cs="Times New Roman"/>
                <w:color w:val="000000"/>
                <w:sz w:val="22"/>
              </w:rPr>
              <w:t>，以</w:t>
            </w:r>
            <w:r w:rsidR="000A3BED" w:rsidRPr="00A17595">
              <w:rPr>
                <w:rFonts w:ascii="Times New Roman" w:eastAsia="仿宋" w:hAnsi="Times New Roman" w:cs="Times New Roman"/>
                <w:color w:val="000000"/>
                <w:sz w:val="22"/>
              </w:rPr>
              <w:t>工具坐标系</w:t>
            </w:r>
            <w:r w:rsidRPr="00A17595">
              <w:rPr>
                <w:rFonts w:ascii="Times New Roman" w:eastAsia="仿宋" w:hAnsi="Times New Roman" w:cs="Times New Roman"/>
                <w:color w:val="000000"/>
                <w:sz w:val="22"/>
              </w:rPr>
              <w:t>为基准变换</w:t>
            </w:r>
          </w:p>
          <w:p w14:paraId="298C074C" w14:textId="77777777" w:rsidR="009B3DFC" w:rsidRPr="00A17595" w:rsidRDefault="009B3DFC" w:rsidP="00C60AE8">
            <w:pPr>
              <w:widowControl/>
              <w:jc w:val="left"/>
              <w:rPr>
                <w:rFonts w:ascii="Times New Roman" w:eastAsia="仿宋" w:hAnsi="Times New Roman" w:cs="Times New Roman"/>
                <w:color w:val="000000"/>
                <w:sz w:val="22"/>
              </w:rPr>
            </w:pPr>
            <w:r w:rsidRPr="00A17595">
              <w:rPr>
                <w:rFonts w:ascii="Times New Roman" w:eastAsia="仿宋" w:hAnsi="Times New Roman" w:cs="Times New Roman"/>
                <w:color w:val="000000"/>
                <w:sz w:val="22"/>
              </w:rPr>
              <w:t xml:space="preserve">Direction, </w:t>
            </w:r>
            <w:r w:rsidRPr="00A17595">
              <w:rPr>
                <w:rFonts w:ascii="Times New Roman" w:eastAsia="仿宋" w:hAnsi="Times New Roman" w:cs="Times New Roman"/>
                <w:color w:val="000000"/>
                <w:sz w:val="22"/>
              </w:rPr>
              <w:t>整型，输入的变换方向，对应于</w:t>
            </w:r>
            <w:r w:rsidRPr="00A17595">
              <w:rPr>
                <w:rFonts w:ascii="Times New Roman" w:eastAsia="仿宋" w:hAnsi="Times New Roman" w:cs="Times New Roman"/>
                <w:color w:val="000000"/>
                <w:sz w:val="22"/>
              </w:rPr>
              <w:t>X\Y\Z\RX\RY\RZ</w:t>
            </w:r>
            <w:r w:rsidRPr="00A17595">
              <w:rPr>
                <w:rFonts w:ascii="Times New Roman" w:eastAsia="仿宋" w:hAnsi="Times New Roman" w:cs="Times New Roman"/>
                <w:color w:val="000000"/>
                <w:sz w:val="22"/>
              </w:rPr>
              <w:t>，</w:t>
            </w:r>
            <w:r w:rsidRPr="00A17595">
              <w:rPr>
                <w:rFonts w:ascii="Times New Roman" w:eastAsia="仿宋" w:hAnsi="Times New Roman" w:cs="Times New Roman"/>
                <w:color w:val="000000"/>
                <w:sz w:val="22"/>
              </w:rPr>
              <w:t>Direction</w:t>
            </w:r>
            <w:r w:rsidRPr="00A17595">
              <w:rPr>
                <w:rFonts w:ascii="Times New Roman" w:eastAsia="仿宋" w:hAnsi="Times New Roman" w:cs="Times New Roman"/>
                <w:color w:val="000000"/>
                <w:sz w:val="22"/>
              </w:rPr>
              <w:t>的值分别为</w:t>
            </w:r>
            <w:r w:rsidRPr="00A17595">
              <w:rPr>
                <w:rFonts w:ascii="Times New Roman" w:eastAsia="仿宋" w:hAnsi="Times New Roman" w:cs="Times New Roman"/>
                <w:color w:val="000000"/>
                <w:sz w:val="22"/>
              </w:rPr>
              <w:t>1\2\3\4\5\6</w:t>
            </w:r>
          </w:p>
          <w:p w14:paraId="7C00C526" w14:textId="77777777" w:rsidR="008E2AB5" w:rsidRPr="00A17595" w:rsidRDefault="008E2AB5" w:rsidP="00C60AE8">
            <w:pPr>
              <w:widowControl/>
              <w:jc w:val="left"/>
              <w:rPr>
                <w:rFonts w:ascii="Times New Roman" w:eastAsia="仿宋" w:hAnsi="Times New Roman" w:cs="Times New Roman"/>
                <w:color w:val="000000"/>
                <w:sz w:val="22"/>
              </w:rPr>
            </w:pPr>
            <w:r w:rsidRPr="00A17595">
              <w:rPr>
                <w:rFonts w:ascii="Times New Roman" w:eastAsia="仿宋" w:hAnsi="Times New Roman" w:cs="Times New Roman"/>
                <w:color w:val="000000"/>
                <w:sz w:val="22"/>
              </w:rPr>
              <w:t>Value</w:t>
            </w:r>
            <w:r w:rsidRPr="00A17595">
              <w:rPr>
                <w:rFonts w:ascii="Times New Roman" w:eastAsia="仿宋" w:hAnsi="Times New Roman" w:cs="Times New Roman"/>
                <w:color w:val="000000"/>
                <w:sz w:val="22"/>
              </w:rPr>
              <w:t>，浮点型，输入的变换距离，平移变换单位为</w:t>
            </w:r>
            <w:r w:rsidRPr="00A17595">
              <w:rPr>
                <w:rFonts w:ascii="Times New Roman" w:eastAsia="仿宋" w:hAnsi="Times New Roman" w:cs="Times New Roman"/>
                <w:color w:val="000000"/>
                <w:sz w:val="22"/>
              </w:rPr>
              <w:t>m</w:t>
            </w:r>
            <w:r w:rsidRPr="00A17595">
              <w:rPr>
                <w:rFonts w:ascii="Times New Roman" w:eastAsia="仿宋" w:hAnsi="Times New Roman" w:cs="Times New Roman"/>
                <w:color w:val="000000"/>
                <w:sz w:val="22"/>
              </w:rPr>
              <w:t>，旋转变换单位为角度</w:t>
            </w:r>
          </w:p>
          <w:p w14:paraId="44983B24" w14:textId="77777777" w:rsidR="00C60AE8" w:rsidRPr="00A17595" w:rsidRDefault="00C60AE8" w:rsidP="00C60AE8">
            <w:pPr>
              <w:widowControl/>
              <w:jc w:val="left"/>
              <w:rPr>
                <w:rFonts w:ascii="Times New Roman" w:eastAsia="仿宋" w:hAnsi="Times New Roman" w:cs="Times New Roman"/>
                <w:color w:val="000000"/>
                <w:sz w:val="22"/>
              </w:rPr>
            </w:pPr>
            <w:r w:rsidRPr="00A17595">
              <w:rPr>
                <w:rFonts w:ascii="Times New Roman" w:eastAsia="仿宋" w:hAnsi="Times New Roman" w:cs="Times New Roman"/>
                <w:color w:val="000000"/>
                <w:sz w:val="22"/>
              </w:rPr>
              <w:t>输出变量</w:t>
            </w:r>
            <w:r w:rsidR="009B3DFC" w:rsidRPr="00A17595">
              <w:rPr>
                <w:rFonts w:ascii="Times New Roman" w:eastAsia="仿宋" w:hAnsi="Times New Roman" w:cs="Times New Roman"/>
                <w:color w:val="000000"/>
                <w:sz w:val="22"/>
              </w:rPr>
              <w:t>:</w:t>
            </w:r>
          </w:p>
          <w:p w14:paraId="1F21A321" w14:textId="77777777" w:rsidR="005A57CC" w:rsidRPr="00A17595" w:rsidRDefault="00797FCE" w:rsidP="005E2946">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sz w:val="22"/>
              </w:rPr>
              <w:t>Var_PP_varname1</w:t>
            </w:r>
            <w:r w:rsidRPr="00A17595">
              <w:rPr>
                <w:rFonts w:ascii="Times New Roman" w:eastAsia="仿宋" w:hAnsi="Times New Roman" w:cs="Times New Roman"/>
                <w:color w:val="000000"/>
                <w:sz w:val="22"/>
              </w:rPr>
              <w:t>，变换后的路点位姿</w:t>
            </w:r>
          </w:p>
        </w:tc>
      </w:tr>
      <w:tr w:rsidR="005A57CC" w:rsidRPr="00A17595" w14:paraId="4D2FA057" w14:textId="77777777" w:rsidTr="000A03E3">
        <w:trPr>
          <w:trHeight w:val="285"/>
        </w:trPr>
        <w:tc>
          <w:tcPr>
            <w:tcW w:w="2405" w:type="dxa"/>
            <w:shd w:val="clear" w:color="auto" w:fill="auto"/>
            <w:noWrap/>
            <w:vAlign w:val="center"/>
            <w:hideMark/>
          </w:tcPr>
          <w:p w14:paraId="76660921" w14:textId="77777777" w:rsidR="005A57CC" w:rsidRPr="00A17595" w:rsidRDefault="005A57CC" w:rsidP="000A03E3">
            <w:pPr>
              <w:widowControl/>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ASSIGNMENT</w:t>
            </w:r>
          </w:p>
        </w:tc>
        <w:tc>
          <w:tcPr>
            <w:tcW w:w="5954" w:type="dxa"/>
          </w:tcPr>
          <w:p w14:paraId="43791BFE" w14:textId="77777777" w:rsidR="005A57CC" w:rsidRPr="00A17595" w:rsidRDefault="00DC6CE5"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赋值</w:t>
            </w:r>
          </w:p>
          <w:p w14:paraId="1833B36C" w14:textId="77777777" w:rsidR="00DC6CE5" w:rsidRPr="00A17595" w:rsidRDefault="00C073D7"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输入变量：</w:t>
            </w:r>
          </w:p>
          <w:p w14:paraId="1276E90A" w14:textId="77777777" w:rsidR="00C073D7" w:rsidRPr="00A17595" w:rsidRDefault="00C073D7"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 xml:space="preserve">Var </w:t>
            </w:r>
            <w:r w:rsidRPr="00A17595">
              <w:rPr>
                <w:rFonts w:ascii="Times New Roman" w:eastAsia="仿宋" w:hAnsi="Times New Roman" w:cs="Times New Roman"/>
                <w:color w:val="000000"/>
                <w:kern w:val="0"/>
                <w:sz w:val="22"/>
              </w:rPr>
              <w:t>表示要赋值的变量</w:t>
            </w:r>
          </w:p>
          <w:p w14:paraId="76D6DDF3" w14:textId="77777777" w:rsidR="00C073D7" w:rsidRPr="00A17595" w:rsidRDefault="00C073D7"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 xml:space="preserve">BIT </w:t>
            </w:r>
            <w:r w:rsidRPr="00A17595">
              <w:rPr>
                <w:rFonts w:ascii="Times New Roman" w:eastAsia="仿宋" w:hAnsi="Times New Roman" w:cs="Times New Roman"/>
                <w:color w:val="000000"/>
                <w:kern w:val="0"/>
                <w:sz w:val="22"/>
              </w:rPr>
              <w:t>整型，表示要赋值的数组索引，</w:t>
            </w:r>
            <w:r w:rsidRPr="00A17595">
              <w:rPr>
                <w:rFonts w:ascii="Times New Roman" w:eastAsia="仿宋" w:hAnsi="Times New Roman" w:cs="Times New Roman"/>
                <w:color w:val="000000"/>
                <w:kern w:val="0"/>
                <w:sz w:val="22"/>
              </w:rPr>
              <w:t>0~(n-1)</w:t>
            </w:r>
            <w:r w:rsidRPr="00A17595">
              <w:rPr>
                <w:rFonts w:ascii="Times New Roman" w:eastAsia="仿宋" w:hAnsi="Times New Roman" w:cs="Times New Roman"/>
                <w:color w:val="000000"/>
                <w:kern w:val="0"/>
                <w:sz w:val="22"/>
              </w:rPr>
              <w:t>，若为非数组类型，则忽略此位</w:t>
            </w:r>
          </w:p>
          <w:p w14:paraId="2C0DB1C2" w14:textId="77777777" w:rsidR="00C073D7" w:rsidRPr="00A17595" w:rsidRDefault="00C073D7"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VALUE</w:t>
            </w:r>
            <w:r w:rsidRPr="00A17595">
              <w:rPr>
                <w:rFonts w:ascii="Times New Roman" w:eastAsia="仿宋" w:hAnsi="Times New Roman" w:cs="Times New Roman"/>
                <w:color w:val="000000"/>
                <w:kern w:val="0"/>
                <w:sz w:val="22"/>
              </w:rPr>
              <w:t>赋值数值，</w:t>
            </w:r>
            <w:r w:rsidR="00E94E51" w:rsidRPr="00A17595">
              <w:rPr>
                <w:rFonts w:ascii="Times New Roman" w:eastAsia="仿宋" w:hAnsi="Times New Roman" w:cs="Times New Roman"/>
                <w:color w:val="000000"/>
                <w:kern w:val="0"/>
                <w:sz w:val="22"/>
              </w:rPr>
              <w:t>变量或者数值，</w:t>
            </w:r>
            <w:r w:rsidRPr="00A17595">
              <w:rPr>
                <w:rFonts w:ascii="Times New Roman" w:eastAsia="仿宋" w:hAnsi="Times New Roman" w:cs="Times New Roman"/>
                <w:color w:val="000000"/>
                <w:kern w:val="0"/>
                <w:sz w:val="22"/>
              </w:rPr>
              <w:t>类型需与</w:t>
            </w:r>
            <w:r w:rsidRPr="00A17595">
              <w:rPr>
                <w:rFonts w:ascii="Times New Roman" w:eastAsia="仿宋" w:hAnsi="Times New Roman" w:cs="Times New Roman"/>
                <w:color w:val="000000"/>
                <w:kern w:val="0"/>
                <w:sz w:val="22"/>
              </w:rPr>
              <w:t>var</w:t>
            </w:r>
            <w:r w:rsidRPr="00A17595">
              <w:rPr>
                <w:rFonts w:ascii="Times New Roman" w:eastAsia="仿宋" w:hAnsi="Times New Roman" w:cs="Times New Roman"/>
                <w:color w:val="000000"/>
                <w:kern w:val="0"/>
                <w:sz w:val="22"/>
              </w:rPr>
              <w:t>或</w:t>
            </w:r>
            <w:r w:rsidRPr="00A17595">
              <w:rPr>
                <w:rFonts w:ascii="Times New Roman" w:eastAsia="仿宋" w:hAnsi="Times New Roman" w:cs="Times New Roman"/>
                <w:color w:val="000000"/>
                <w:kern w:val="0"/>
                <w:sz w:val="22"/>
              </w:rPr>
              <w:t>var[BIT]</w:t>
            </w:r>
            <w:r w:rsidRPr="00A17595">
              <w:rPr>
                <w:rFonts w:ascii="Times New Roman" w:eastAsia="仿宋" w:hAnsi="Times New Roman" w:cs="Times New Roman"/>
                <w:color w:val="000000"/>
                <w:kern w:val="0"/>
                <w:sz w:val="22"/>
              </w:rPr>
              <w:t>相同</w:t>
            </w:r>
          </w:p>
          <w:p w14:paraId="24692A55" w14:textId="77777777" w:rsidR="00C073D7" w:rsidRPr="00A17595" w:rsidRDefault="00C073D7"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输出变量：</w:t>
            </w:r>
          </w:p>
          <w:p w14:paraId="7189C3F6" w14:textId="77777777" w:rsidR="00C073D7" w:rsidRPr="00A17595" w:rsidRDefault="00AA1C6D"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 xml:space="preserve">var </w:t>
            </w:r>
            <w:r w:rsidRPr="00A17595">
              <w:rPr>
                <w:rFonts w:ascii="Times New Roman" w:eastAsia="仿宋" w:hAnsi="Times New Roman" w:cs="Times New Roman"/>
                <w:color w:val="000000"/>
                <w:kern w:val="0"/>
                <w:sz w:val="22"/>
              </w:rPr>
              <w:t>或</w:t>
            </w:r>
            <w:r w:rsidRPr="00A17595">
              <w:rPr>
                <w:rFonts w:ascii="Times New Roman" w:eastAsia="仿宋" w:hAnsi="Times New Roman" w:cs="Times New Roman"/>
                <w:color w:val="000000"/>
                <w:kern w:val="0"/>
                <w:sz w:val="22"/>
              </w:rPr>
              <w:t>var[BIT]</w:t>
            </w:r>
          </w:p>
        </w:tc>
      </w:tr>
      <w:tr w:rsidR="005A57CC" w:rsidRPr="00A17595" w14:paraId="3D4DA599" w14:textId="77777777" w:rsidTr="000A03E3">
        <w:trPr>
          <w:trHeight w:val="285"/>
        </w:trPr>
        <w:tc>
          <w:tcPr>
            <w:tcW w:w="2405" w:type="dxa"/>
            <w:shd w:val="clear" w:color="auto" w:fill="auto"/>
            <w:noWrap/>
            <w:vAlign w:val="center"/>
            <w:hideMark/>
          </w:tcPr>
          <w:p w14:paraId="3726F9B4" w14:textId="77777777" w:rsidR="005A57CC" w:rsidRPr="00A17595" w:rsidRDefault="005A57CC" w:rsidP="000A03E3">
            <w:pPr>
              <w:widowControl/>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w:t>
            </w:r>
          </w:p>
        </w:tc>
        <w:tc>
          <w:tcPr>
            <w:tcW w:w="5954" w:type="dxa"/>
          </w:tcPr>
          <w:p w14:paraId="6D464EE5" w14:textId="77777777" w:rsidR="005A57CC" w:rsidRPr="00A17595" w:rsidRDefault="00427CCB"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把两个操作数相加</w:t>
            </w:r>
          </w:p>
        </w:tc>
      </w:tr>
      <w:tr w:rsidR="005A57CC" w:rsidRPr="00A17595" w14:paraId="06D64D9A" w14:textId="77777777" w:rsidTr="000A03E3">
        <w:trPr>
          <w:trHeight w:val="285"/>
        </w:trPr>
        <w:tc>
          <w:tcPr>
            <w:tcW w:w="2405" w:type="dxa"/>
            <w:shd w:val="clear" w:color="auto" w:fill="auto"/>
            <w:noWrap/>
            <w:vAlign w:val="center"/>
            <w:hideMark/>
          </w:tcPr>
          <w:p w14:paraId="66D6A28A" w14:textId="77777777" w:rsidR="005A57CC" w:rsidRPr="00A17595" w:rsidRDefault="005A57CC" w:rsidP="000A03E3">
            <w:pPr>
              <w:widowControl/>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w:t>
            </w:r>
          </w:p>
        </w:tc>
        <w:tc>
          <w:tcPr>
            <w:tcW w:w="5954" w:type="dxa"/>
          </w:tcPr>
          <w:p w14:paraId="53267EAB" w14:textId="77777777" w:rsidR="005A57CC" w:rsidRPr="00A17595" w:rsidRDefault="00427CCB"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从第一个操作数中减去第二个操作数</w:t>
            </w:r>
          </w:p>
        </w:tc>
      </w:tr>
      <w:tr w:rsidR="005A57CC" w:rsidRPr="00A17595" w14:paraId="7257B04E" w14:textId="77777777" w:rsidTr="000A03E3">
        <w:trPr>
          <w:trHeight w:val="285"/>
        </w:trPr>
        <w:tc>
          <w:tcPr>
            <w:tcW w:w="2405" w:type="dxa"/>
            <w:shd w:val="clear" w:color="auto" w:fill="auto"/>
            <w:noWrap/>
            <w:vAlign w:val="center"/>
            <w:hideMark/>
          </w:tcPr>
          <w:p w14:paraId="666BBA80" w14:textId="77777777" w:rsidR="005A57CC" w:rsidRPr="00A17595" w:rsidRDefault="005A57CC" w:rsidP="000A03E3">
            <w:pPr>
              <w:widowControl/>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w:t>
            </w:r>
          </w:p>
        </w:tc>
        <w:tc>
          <w:tcPr>
            <w:tcW w:w="5954" w:type="dxa"/>
          </w:tcPr>
          <w:p w14:paraId="4DDEAB1F" w14:textId="77777777" w:rsidR="005A57CC" w:rsidRPr="00A17595" w:rsidRDefault="00427CCB"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把两个操作数相乘</w:t>
            </w:r>
          </w:p>
        </w:tc>
      </w:tr>
      <w:tr w:rsidR="005A57CC" w:rsidRPr="00A17595" w14:paraId="2E48A341" w14:textId="77777777" w:rsidTr="000A03E3">
        <w:trPr>
          <w:trHeight w:val="285"/>
        </w:trPr>
        <w:tc>
          <w:tcPr>
            <w:tcW w:w="2405" w:type="dxa"/>
            <w:shd w:val="clear" w:color="auto" w:fill="auto"/>
            <w:noWrap/>
            <w:vAlign w:val="center"/>
            <w:hideMark/>
          </w:tcPr>
          <w:p w14:paraId="29139DB1" w14:textId="77777777" w:rsidR="005A57CC" w:rsidRPr="00A17595" w:rsidRDefault="005A57CC" w:rsidP="000A03E3">
            <w:pPr>
              <w:widowControl/>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lastRenderedPageBreak/>
              <w:t>/</w:t>
            </w:r>
          </w:p>
        </w:tc>
        <w:tc>
          <w:tcPr>
            <w:tcW w:w="5954" w:type="dxa"/>
          </w:tcPr>
          <w:p w14:paraId="709564CB" w14:textId="77777777" w:rsidR="005A57CC" w:rsidRPr="00A17595" w:rsidRDefault="00427CCB"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分子除以分母</w:t>
            </w:r>
          </w:p>
        </w:tc>
      </w:tr>
      <w:tr w:rsidR="005A57CC" w:rsidRPr="00A17595" w14:paraId="3DABD5B0" w14:textId="77777777" w:rsidTr="000A03E3">
        <w:trPr>
          <w:trHeight w:val="285"/>
        </w:trPr>
        <w:tc>
          <w:tcPr>
            <w:tcW w:w="2405" w:type="dxa"/>
            <w:shd w:val="clear" w:color="auto" w:fill="auto"/>
            <w:noWrap/>
            <w:vAlign w:val="center"/>
            <w:hideMark/>
          </w:tcPr>
          <w:p w14:paraId="33ABB07B" w14:textId="77777777" w:rsidR="005A57CC" w:rsidRPr="00A17595" w:rsidRDefault="005A57CC" w:rsidP="000A03E3">
            <w:pPr>
              <w:widowControl/>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w:t>
            </w:r>
          </w:p>
        </w:tc>
        <w:tc>
          <w:tcPr>
            <w:tcW w:w="5954" w:type="dxa"/>
          </w:tcPr>
          <w:p w14:paraId="5C9E3D8B" w14:textId="77777777" w:rsidR="005A57CC" w:rsidRPr="00A17595" w:rsidRDefault="00427CCB"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赋值</w:t>
            </w:r>
            <w:r w:rsidR="002375CE" w:rsidRPr="00A17595">
              <w:rPr>
                <w:rFonts w:ascii="Times New Roman" w:eastAsia="仿宋" w:hAnsi="Times New Roman" w:cs="Times New Roman"/>
                <w:color w:val="000000"/>
                <w:kern w:val="0"/>
                <w:sz w:val="22"/>
              </w:rPr>
              <w:t>，前后的数据类型需统一</w:t>
            </w:r>
          </w:p>
        </w:tc>
      </w:tr>
      <w:tr w:rsidR="0067478D" w:rsidRPr="00A17595" w14:paraId="0616BBD3" w14:textId="77777777" w:rsidTr="000A03E3">
        <w:trPr>
          <w:trHeight w:val="285"/>
        </w:trPr>
        <w:tc>
          <w:tcPr>
            <w:tcW w:w="2405" w:type="dxa"/>
            <w:shd w:val="clear" w:color="auto" w:fill="auto"/>
            <w:noWrap/>
            <w:vAlign w:val="center"/>
          </w:tcPr>
          <w:p w14:paraId="043192C3" w14:textId="77777777" w:rsidR="0067478D" w:rsidRPr="00A17595" w:rsidRDefault="0067478D" w:rsidP="000A03E3">
            <w:pPr>
              <w:widowControl/>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示例</w:t>
            </w:r>
          </w:p>
        </w:tc>
        <w:tc>
          <w:tcPr>
            <w:tcW w:w="5954" w:type="dxa"/>
          </w:tcPr>
          <w:p w14:paraId="7CD803CD" w14:textId="77777777" w:rsidR="0067478D" w:rsidRPr="00A17595" w:rsidRDefault="0067478D" w:rsidP="005A57CC">
            <w:pPr>
              <w:widowControl/>
              <w:jc w:val="left"/>
              <w:rPr>
                <w:rFonts w:ascii="Times New Roman" w:eastAsia="仿宋" w:hAnsi="Times New Roman" w:cs="Times New Roman"/>
                <w:color w:val="000000"/>
                <w:kern w:val="0"/>
                <w:sz w:val="22"/>
              </w:rPr>
            </w:pPr>
            <w:proofErr w:type="spellStart"/>
            <w:r>
              <w:rPr>
                <w:rFonts w:ascii="Times New Roman" w:eastAsia="仿宋" w:hAnsi="Times New Roman" w:cs="Times New Roman"/>
                <w:color w:val="000000"/>
                <w:kern w:val="0"/>
                <w:sz w:val="22"/>
              </w:rPr>
              <w:t>var_PP_xx</w:t>
            </w:r>
            <w:proofErr w:type="spellEnd"/>
            <w:r>
              <w:rPr>
                <w:rFonts w:ascii="Times New Roman" w:eastAsia="仿宋" w:hAnsi="Times New Roman" w:cs="Times New Roman"/>
                <w:color w:val="000000"/>
                <w:kern w:val="0"/>
                <w:sz w:val="22"/>
              </w:rPr>
              <w:t>[0]=</w:t>
            </w:r>
            <w:proofErr w:type="spellStart"/>
            <w:r>
              <w:rPr>
                <w:rFonts w:ascii="Times New Roman" w:eastAsia="仿宋" w:hAnsi="Times New Roman" w:cs="Times New Roman"/>
                <w:color w:val="000000"/>
                <w:kern w:val="0"/>
                <w:sz w:val="22"/>
              </w:rPr>
              <w:t>var_PP_xx</w:t>
            </w:r>
            <w:proofErr w:type="spellEnd"/>
            <w:r>
              <w:rPr>
                <w:rFonts w:ascii="Times New Roman" w:eastAsia="仿宋" w:hAnsi="Times New Roman" w:cs="Times New Roman"/>
                <w:color w:val="000000"/>
                <w:kern w:val="0"/>
                <w:sz w:val="22"/>
              </w:rPr>
              <w:t>[0]+0.2</w:t>
            </w:r>
          </w:p>
        </w:tc>
      </w:tr>
      <w:tr w:rsidR="0067478D" w:rsidRPr="00A17595" w14:paraId="01034008" w14:textId="77777777" w:rsidTr="000A03E3">
        <w:trPr>
          <w:trHeight w:val="285"/>
        </w:trPr>
        <w:tc>
          <w:tcPr>
            <w:tcW w:w="2405" w:type="dxa"/>
            <w:shd w:val="clear" w:color="auto" w:fill="auto"/>
            <w:noWrap/>
            <w:vAlign w:val="center"/>
          </w:tcPr>
          <w:p w14:paraId="313033F1" w14:textId="77777777" w:rsidR="0067478D" w:rsidRPr="00A17595" w:rsidRDefault="0067478D" w:rsidP="000A03E3">
            <w:pPr>
              <w:widowControl/>
              <w:rPr>
                <w:rFonts w:ascii="Times New Roman" w:eastAsia="仿宋" w:hAnsi="Times New Roman" w:cs="Times New Roman"/>
                <w:color w:val="000000"/>
                <w:kern w:val="0"/>
                <w:sz w:val="22"/>
              </w:rPr>
            </w:pPr>
          </w:p>
        </w:tc>
        <w:tc>
          <w:tcPr>
            <w:tcW w:w="5954" w:type="dxa"/>
          </w:tcPr>
          <w:p w14:paraId="2145776C" w14:textId="77777777" w:rsidR="0067478D" w:rsidRPr="0067478D" w:rsidRDefault="0067478D" w:rsidP="005A57CC">
            <w:pPr>
              <w:widowControl/>
              <w:jc w:val="left"/>
              <w:rPr>
                <w:rFonts w:ascii="Times New Roman" w:eastAsia="仿宋" w:hAnsi="Times New Roman" w:cs="Times New Roman"/>
                <w:color w:val="000000"/>
                <w:kern w:val="0"/>
                <w:sz w:val="22"/>
              </w:rPr>
            </w:pPr>
            <w:proofErr w:type="spellStart"/>
            <w:r w:rsidRPr="002850F7">
              <w:rPr>
                <w:rFonts w:ascii="Times New Roman" w:eastAsia="仿宋" w:hAnsi="Times New Roman" w:cs="Times New Roman"/>
              </w:rPr>
              <w:t>var_Joint_</w:t>
            </w:r>
            <w:r>
              <w:rPr>
                <w:rFonts w:ascii="Times New Roman" w:eastAsia="仿宋" w:hAnsi="Times New Roman" w:cs="Times New Roman"/>
              </w:rPr>
              <w:t>xx</w:t>
            </w:r>
            <w:proofErr w:type="spellEnd"/>
            <w:r>
              <w:rPr>
                <w:rFonts w:ascii="Times New Roman" w:eastAsia="仿宋" w:hAnsi="Times New Roman" w:cs="Times New Roman"/>
              </w:rPr>
              <w:t>[0]=</w:t>
            </w:r>
            <w:r w:rsidRPr="002850F7">
              <w:rPr>
                <w:rFonts w:ascii="Times New Roman" w:eastAsia="仿宋" w:hAnsi="Times New Roman" w:cs="Times New Roman"/>
              </w:rPr>
              <w:t xml:space="preserve"> </w:t>
            </w:r>
            <w:proofErr w:type="spellStart"/>
            <w:r w:rsidRPr="002850F7">
              <w:rPr>
                <w:rFonts w:ascii="Times New Roman" w:eastAsia="仿宋" w:hAnsi="Times New Roman" w:cs="Times New Roman"/>
              </w:rPr>
              <w:t>var_Joint_</w:t>
            </w:r>
            <w:r>
              <w:rPr>
                <w:rFonts w:ascii="Times New Roman" w:eastAsia="仿宋" w:hAnsi="Times New Roman" w:cs="Times New Roman"/>
              </w:rPr>
              <w:t>xx</w:t>
            </w:r>
            <w:proofErr w:type="spellEnd"/>
            <w:r>
              <w:rPr>
                <w:rFonts w:ascii="Times New Roman" w:eastAsia="仿宋" w:hAnsi="Times New Roman" w:cs="Times New Roman"/>
              </w:rPr>
              <w:t>[0]-3.14</w:t>
            </w:r>
          </w:p>
        </w:tc>
      </w:tr>
    </w:tbl>
    <w:p w14:paraId="74BC258E" w14:textId="77777777" w:rsidR="005A57CC" w:rsidRPr="005A57CC" w:rsidRDefault="005A57CC" w:rsidP="006D0ACE">
      <w:pPr>
        <w:rPr>
          <w:rFonts w:ascii="Times New Roman" w:eastAsia="仿宋" w:hAnsi="Times New Roman" w:cs="Times New Roman"/>
        </w:rPr>
      </w:pPr>
    </w:p>
    <w:p w14:paraId="70F9B0B2" w14:textId="77777777" w:rsidR="00846363" w:rsidRPr="002850F7" w:rsidRDefault="00B85C81" w:rsidP="000C2CF7">
      <w:pPr>
        <w:outlineLvl w:val="0"/>
        <w:rPr>
          <w:rFonts w:ascii="Times New Roman" w:eastAsia="仿宋" w:hAnsi="Times New Roman" w:cs="Times New Roman"/>
        </w:rPr>
      </w:pPr>
      <w:r>
        <w:rPr>
          <w:rFonts w:ascii="Times New Roman" w:eastAsia="仿宋" w:hAnsi="Times New Roman" w:cs="Times New Roman" w:hint="eastAsia"/>
        </w:rPr>
        <w:t>五</w:t>
      </w:r>
      <w:r w:rsidR="00846363" w:rsidRPr="002850F7">
        <w:rPr>
          <w:rFonts w:ascii="Times New Roman" w:eastAsia="仿宋" w:hAnsi="Times New Roman" w:cs="Times New Roman"/>
        </w:rPr>
        <w:t>、</w:t>
      </w:r>
      <w:r w:rsidR="00846363">
        <w:rPr>
          <w:rFonts w:ascii="Times New Roman" w:eastAsia="仿宋" w:hAnsi="Times New Roman" w:cs="Times New Roman" w:hint="eastAsia"/>
        </w:rPr>
        <w:t>过程</w:t>
      </w:r>
      <w:r w:rsidR="00846363" w:rsidRPr="002850F7">
        <w:rPr>
          <w:rFonts w:ascii="Times New Roman" w:eastAsia="仿宋" w:hAnsi="Times New Roman" w:cs="Times New Roman"/>
        </w:rPr>
        <w:t>类</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6119"/>
        <w:tblGridChange w:id="64">
          <w:tblGrid>
            <w:gridCol w:w="3681"/>
            <w:gridCol w:w="4678"/>
            <w:gridCol w:w="1441"/>
          </w:tblGrid>
        </w:tblGridChange>
      </w:tblGrid>
      <w:tr w:rsidR="008E623D" w:rsidRPr="008965FF" w14:paraId="656D8F14" w14:textId="77777777" w:rsidTr="00530D64">
        <w:trPr>
          <w:trHeight w:val="285"/>
        </w:trPr>
        <w:tc>
          <w:tcPr>
            <w:tcW w:w="3681" w:type="dxa"/>
            <w:shd w:val="clear" w:color="auto" w:fill="auto"/>
            <w:noWrap/>
            <w:vAlign w:val="center"/>
            <w:hideMark/>
          </w:tcPr>
          <w:p w14:paraId="35FC88A3" w14:textId="77777777"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 xml:space="preserve">PROGRAM </w:t>
            </w:r>
            <w:r w:rsidRPr="00E439C4">
              <w:rPr>
                <w:rFonts w:ascii="Times New Roman" w:eastAsia="仿宋" w:hAnsi="Times New Roman" w:cs="Times New Roman"/>
                <w:color w:val="000000"/>
                <w:kern w:val="0"/>
                <w:sz w:val="22"/>
              </w:rPr>
              <w:t>文件名</w:t>
            </w:r>
            <w:r w:rsidRPr="00E439C4">
              <w:rPr>
                <w:rFonts w:ascii="Times New Roman" w:eastAsia="仿宋" w:hAnsi="Times New Roman" w:cs="Times New Roman"/>
                <w:color w:val="000000"/>
                <w:kern w:val="0"/>
                <w:sz w:val="22"/>
              </w:rPr>
              <w:t xml:space="preserve"> BEGIN</w:t>
            </w:r>
          </w:p>
        </w:tc>
        <w:tc>
          <w:tcPr>
            <w:tcW w:w="4678" w:type="dxa"/>
          </w:tcPr>
          <w:p w14:paraId="3412A550" w14:textId="77777777" w:rsidR="008E623D" w:rsidRDefault="008E623D" w:rsidP="00E439C4">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作业文件开始，暂时不做处理</w:t>
            </w:r>
          </w:p>
          <w:p w14:paraId="4A5CCE92" w14:textId="77777777" w:rsidR="0037060D" w:rsidRPr="008965FF" w:rsidRDefault="0037060D" w:rsidP="00E439C4">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向地面站发送禁止手工操作指令，发布消息为</w:t>
            </w:r>
            <w:proofErr w:type="spellStart"/>
            <w:r w:rsidRPr="0037060D">
              <w:rPr>
                <w:rFonts w:ascii="Times New Roman" w:eastAsia="仿宋" w:hAnsi="Times New Roman" w:cs="Times New Roman"/>
                <w:color w:val="000000"/>
                <w:kern w:val="0"/>
                <w:sz w:val="22"/>
              </w:rPr>
              <w:t>public_pkg</w:t>
            </w:r>
            <w:proofErr w:type="spellEnd"/>
            <w:r w:rsidRPr="0037060D">
              <w:rPr>
                <w:rFonts w:ascii="Times New Roman" w:eastAsia="仿宋" w:hAnsi="Times New Roman" w:cs="Times New Roman"/>
                <w:color w:val="000000"/>
                <w:kern w:val="0"/>
                <w:sz w:val="22"/>
              </w:rPr>
              <w:t>/</w:t>
            </w:r>
            <w:proofErr w:type="spellStart"/>
            <w:r w:rsidRPr="0037060D">
              <w:rPr>
                <w:rFonts w:ascii="Times New Roman" w:eastAsia="仿宋" w:hAnsi="Times New Roman" w:cs="Times New Roman"/>
                <w:color w:val="000000"/>
                <w:kern w:val="0"/>
                <w:sz w:val="22"/>
              </w:rPr>
              <w:t>status_digital_msg</w:t>
            </w:r>
            <w:proofErr w:type="spellEnd"/>
            <w:r>
              <w:rPr>
                <w:rFonts w:ascii="Times New Roman" w:eastAsia="仿宋" w:hAnsi="Times New Roman" w:cs="Times New Roman" w:hint="eastAsia"/>
                <w:color w:val="000000"/>
                <w:kern w:val="0"/>
                <w:sz w:val="22"/>
              </w:rPr>
              <w:t>，发布格式详见《</w:t>
            </w:r>
            <w:r w:rsidRPr="00E44367">
              <w:rPr>
                <w:rFonts w:ascii="Times New Roman" w:eastAsia="仿宋" w:hAnsi="Times New Roman" w:cs="Times New Roman" w:hint="eastAsia"/>
                <w:color w:val="000000"/>
                <w:kern w:val="0"/>
                <w:sz w:val="22"/>
              </w:rPr>
              <w:t>配网带电作业机器人通用软件平台消息设计说明书</w:t>
            </w:r>
            <w:r>
              <w:rPr>
                <w:rFonts w:ascii="Times New Roman" w:eastAsia="仿宋" w:hAnsi="Times New Roman" w:cs="Times New Roman" w:hint="eastAsia"/>
                <w:color w:val="000000"/>
                <w:kern w:val="0"/>
                <w:sz w:val="22"/>
              </w:rPr>
              <w:t>》文档，报文内容详见《报文格式》文档中遥信标签页序号</w:t>
            </w:r>
            <w:r>
              <w:rPr>
                <w:rFonts w:ascii="Times New Roman" w:eastAsia="仿宋" w:hAnsi="Times New Roman" w:cs="Times New Roman"/>
                <w:color w:val="000000"/>
                <w:kern w:val="0"/>
                <w:sz w:val="22"/>
              </w:rPr>
              <w:t>1</w:t>
            </w:r>
            <w:r>
              <w:rPr>
                <w:rFonts w:ascii="Times New Roman" w:eastAsia="仿宋" w:hAnsi="Times New Roman" w:cs="Times New Roman" w:hint="eastAsia"/>
                <w:color w:val="000000"/>
                <w:kern w:val="0"/>
                <w:sz w:val="22"/>
              </w:rPr>
              <w:t>，写入</w:t>
            </w:r>
            <w:r>
              <w:rPr>
                <w:rFonts w:ascii="Times New Roman" w:eastAsia="仿宋" w:hAnsi="Times New Roman" w:cs="Times New Roman" w:hint="eastAsia"/>
                <w:color w:val="000000"/>
                <w:kern w:val="0"/>
                <w:sz w:val="22"/>
              </w:rPr>
              <w:t>seq</w:t>
            </w:r>
            <w:r>
              <w:rPr>
                <w:rFonts w:ascii="Times New Roman" w:eastAsia="仿宋" w:hAnsi="Times New Roman" w:cs="Times New Roman" w:hint="eastAsia"/>
                <w:color w:val="000000"/>
                <w:kern w:val="0"/>
                <w:sz w:val="22"/>
              </w:rPr>
              <w:t>字段，控制参数值为</w:t>
            </w:r>
            <w:r>
              <w:rPr>
                <w:rFonts w:ascii="Times New Roman" w:eastAsia="仿宋" w:hAnsi="Times New Roman" w:cs="Times New Roman" w:hint="eastAsia"/>
                <w:color w:val="000000"/>
                <w:kern w:val="0"/>
                <w:sz w:val="22"/>
              </w:rPr>
              <w:t>0</w:t>
            </w:r>
            <w:r>
              <w:rPr>
                <w:rFonts w:ascii="Times New Roman" w:eastAsia="仿宋" w:hAnsi="Times New Roman" w:cs="Times New Roman" w:hint="eastAsia"/>
                <w:color w:val="000000"/>
                <w:kern w:val="0"/>
                <w:sz w:val="22"/>
              </w:rPr>
              <w:t>，写入</w:t>
            </w:r>
            <w:r>
              <w:rPr>
                <w:rFonts w:ascii="Times New Roman" w:eastAsia="仿宋" w:hAnsi="Times New Roman" w:cs="Times New Roman" w:hint="eastAsia"/>
                <w:color w:val="000000"/>
                <w:kern w:val="0"/>
                <w:sz w:val="22"/>
              </w:rPr>
              <w:t>value</w:t>
            </w:r>
            <w:r>
              <w:rPr>
                <w:rFonts w:ascii="Times New Roman" w:eastAsia="仿宋" w:hAnsi="Times New Roman" w:cs="Times New Roman" w:hint="eastAsia"/>
                <w:color w:val="000000"/>
                <w:kern w:val="0"/>
                <w:sz w:val="22"/>
              </w:rPr>
              <w:t>字段</w:t>
            </w:r>
            <w:r w:rsidR="004B0E65">
              <w:rPr>
                <w:rFonts w:ascii="Times New Roman" w:eastAsia="仿宋" w:hAnsi="Times New Roman" w:cs="Times New Roman" w:hint="eastAsia"/>
                <w:color w:val="000000"/>
                <w:kern w:val="0"/>
                <w:sz w:val="22"/>
              </w:rPr>
              <w:t>。</w:t>
            </w:r>
          </w:p>
        </w:tc>
      </w:tr>
      <w:tr w:rsidR="008E623D" w:rsidRPr="008965FF" w14:paraId="099DEC8A" w14:textId="77777777" w:rsidTr="00530D64">
        <w:trPr>
          <w:trHeight w:val="285"/>
        </w:trPr>
        <w:tc>
          <w:tcPr>
            <w:tcW w:w="3681" w:type="dxa"/>
            <w:shd w:val="clear" w:color="auto" w:fill="auto"/>
            <w:noWrap/>
            <w:vAlign w:val="center"/>
            <w:hideMark/>
          </w:tcPr>
          <w:p w14:paraId="3716DC84" w14:textId="77777777"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 xml:space="preserve">PROGRAM </w:t>
            </w:r>
            <w:r w:rsidRPr="00E439C4">
              <w:rPr>
                <w:rFonts w:ascii="Times New Roman" w:eastAsia="仿宋" w:hAnsi="Times New Roman" w:cs="Times New Roman"/>
                <w:color w:val="000000"/>
                <w:kern w:val="0"/>
                <w:sz w:val="22"/>
              </w:rPr>
              <w:t>文件名</w:t>
            </w:r>
            <w:r w:rsidRPr="00E439C4">
              <w:rPr>
                <w:rFonts w:ascii="Times New Roman" w:eastAsia="仿宋" w:hAnsi="Times New Roman" w:cs="Times New Roman"/>
                <w:color w:val="000000"/>
                <w:kern w:val="0"/>
                <w:sz w:val="22"/>
              </w:rPr>
              <w:t xml:space="preserve"> END</w:t>
            </w:r>
          </w:p>
        </w:tc>
        <w:tc>
          <w:tcPr>
            <w:tcW w:w="4678" w:type="dxa"/>
          </w:tcPr>
          <w:p w14:paraId="03167D2A" w14:textId="77777777" w:rsidR="008E623D" w:rsidRDefault="008E623D" w:rsidP="00E439C4">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作业文件开始，暂时不做处理</w:t>
            </w:r>
          </w:p>
          <w:p w14:paraId="10CC5322" w14:textId="77777777" w:rsidR="008E6901" w:rsidRPr="008965FF" w:rsidRDefault="008E6901" w:rsidP="00E439C4">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向地面站发送允许手工操作指令，发布消息为</w:t>
            </w:r>
            <w:proofErr w:type="spellStart"/>
            <w:r w:rsidRPr="0037060D">
              <w:rPr>
                <w:rFonts w:ascii="Times New Roman" w:eastAsia="仿宋" w:hAnsi="Times New Roman" w:cs="Times New Roman"/>
                <w:color w:val="000000"/>
                <w:kern w:val="0"/>
                <w:sz w:val="22"/>
              </w:rPr>
              <w:t>public_pkg</w:t>
            </w:r>
            <w:proofErr w:type="spellEnd"/>
            <w:r w:rsidRPr="0037060D">
              <w:rPr>
                <w:rFonts w:ascii="Times New Roman" w:eastAsia="仿宋" w:hAnsi="Times New Roman" w:cs="Times New Roman"/>
                <w:color w:val="000000"/>
                <w:kern w:val="0"/>
                <w:sz w:val="22"/>
              </w:rPr>
              <w:t>/</w:t>
            </w:r>
            <w:proofErr w:type="spellStart"/>
            <w:r w:rsidRPr="0037060D">
              <w:rPr>
                <w:rFonts w:ascii="Times New Roman" w:eastAsia="仿宋" w:hAnsi="Times New Roman" w:cs="Times New Roman"/>
                <w:color w:val="000000"/>
                <w:kern w:val="0"/>
                <w:sz w:val="22"/>
              </w:rPr>
              <w:t>status_digital_msg</w:t>
            </w:r>
            <w:proofErr w:type="spellEnd"/>
            <w:r>
              <w:rPr>
                <w:rFonts w:ascii="Times New Roman" w:eastAsia="仿宋" w:hAnsi="Times New Roman" w:cs="Times New Roman" w:hint="eastAsia"/>
                <w:color w:val="000000"/>
                <w:kern w:val="0"/>
                <w:sz w:val="22"/>
              </w:rPr>
              <w:t>，发布格式详见《</w:t>
            </w:r>
            <w:r w:rsidRPr="00E44367">
              <w:rPr>
                <w:rFonts w:ascii="Times New Roman" w:eastAsia="仿宋" w:hAnsi="Times New Roman" w:cs="Times New Roman" w:hint="eastAsia"/>
                <w:color w:val="000000"/>
                <w:kern w:val="0"/>
                <w:sz w:val="22"/>
              </w:rPr>
              <w:t>配网带电作业机器人通用软件平台消息设计说明书</w:t>
            </w:r>
            <w:r>
              <w:rPr>
                <w:rFonts w:ascii="Times New Roman" w:eastAsia="仿宋" w:hAnsi="Times New Roman" w:cs="Times New Roman" w:hint="eastAsia"/>
                <w:color w:val="000000"/>
                <w:kern w:val="0"/>
                <w:sz w:val="22"/>
              </w:rPr>
              <w:t>》文档，报文内容详见《报文格式》文档中遥信标签页序号</w:t>
            </w:r>
            <w:r>
              <w:rPr>
                <w:rFonts w:ascii="Times New Roman" w:eastAsia="仿宋" w:hAnsi="Times New Roman" w:cs="Times New Roman"/>
                <w:color w:val="000000"/>
                <w:kern w:val="0"/>
                <w:sz w:val="22"/>
              </w:rPr>
              <w:t>1</w:t>
            </w:r>
            <w:r>
              <w:rPr>
                <w:rFonts w:ascii="Times New Roman" w:eastAsia="仿宋" w:hAnsi="Times New Roman" w:cs="Times New Roman" w:hint="eastAsia"/>
                <w:color w:val="000000"/>
                <w:kern w:val="0"/>
                <w:sz w:val="22"/>
              </w:rPr>
              <w:t>，写入</w:t>
            </w:r>
            <w:r>
              <w:rPr>
                <w:rFonts w:ascii="Times New Roman" w:eastAsia="仿宋" w:hAnsi="Times New Roman" w:cs="Times New Roman" w:hint="eastAsia"/>
                <w:color w:val="000000"/>
                <w:kern w:val="0"/>
                <w:sz w:val="22"/>
              </w:rPr>
              <w:t>seq</w:t>
            </w:r>
            <w:r>
              <w:rPr>
                <w:rFonts w:ascii="Times New Roman" w:eastAsia="仿宋" w:hAnsi="Times New Roman" w:cs="Times New Roman" w:hint="eastAsia"/>
                <w:color w:val="000000"/>
                <w:kern w:val="0"/>
                <w:sz w:val="22"/>
              </w:rPr>
              <w:t>字段，控制参数值为</w:t>
            </w:r>
            <w:r>
              <w:rPr>
                <w:rFonts w:ascii="Times New Roman" w:eastAsia="仿宋" w:hAnsi="Times New Roman" w:cs="Times New Roman" w:hint="eastAsia"/>
                <w:color w:val="000000"/>
                <w:kern w:val="0"/>
                <w:sz w:val="22"/>
              </w:rPr>
              <w:t>1</w:t>
            </w:r>
            <w:r>
              <w:rPr>
                <w:rFonts w:ascii="Times New Roman" w:eastAsia="仿宋" w:hAnsi="Times New Roman" w:cs="Times New Roman" w:hint="eastAsia"/>
                <w:color w:val="000000"/>
                <w:kern w:val="0"/>
                <w:sz w:val="22"/>
              </w:rPr>
              <w:t>，写入</w:t>
            </w:r>
            <w:r>
              <w:rPr>
                <w:rFonts w:ascii="Times New Roman" w:eastAsia="仿宋" w:hAnsi="Times New Roman" w:cs="Times New Roman" w:hint="eastAsia"/>
                <w:color w:val="000000"/>
                <w:kern w:val="0"/>
                <w:sz w:val="22"/>
              </w:rPr>
              <w:t>value</w:t>
            </w:r>
            <w:r>
              <w:rPr>
                <w:rFonts w:ascii="Times New Roman" w:eastAsia="仿宋" w:hAnsi="Times New Roman" w:cs="Times New Roman" w:hint="eastAsia"/>
                <w:color w:val="000000"/>
                <w:kern w:val="0"/>
                <w:sz w:val="22"/>
              </w:rPr>
              <w:t>字段。</w:t>
            </w:r>
          </w:p>
        </w:tc>
      </w:tr>
      <w:tr w:rsidR="008E623D" w:rsidRPr="008965FF" w14:paraId="2A1B4525" w14:textId="77777777" w:rsidTr="00530D64">
        <w:trPr>
          <w:trHeight w:val="285"/>
        </w:trPr>
        <w:tc>
          <w:tcPr>
            <w:tcW w:w="3681" w:type="dxa"/>
            <w:shd w:val="clear" w:color="auto" w:fill="auto"/>
            <w:noWrap/>
            <w:vAlign w:val="center"/>
            <w:hideMark/>
          </w:tcPr>
          <w:p w14:paraId="0A88228F" w14:textId="77777777"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 xml:space="preserve">SEGMENT No. </w:t>
            </w:r>
            <w:r w:rsidRPr="00E439C4">
              <w:rPr>
                <w:rFonts w:ascii="Times New Roman" w:eastAsia="仿宋" w:hAnsi="Times New Roman" w:cs="Times New Roman"/>
                <w:color w:val="000000"/>
                <w:kern w:val="0"/>
                <w:sz w:val="22"/>
              </w:rPr>
              <w:t>步序名称</w:t>
            </w:r>
            <w:r w:rsidRPr="00E439C4">
              <w:rPr>
                <w:rFonts w:ascii="Times New Roman" w:eastAsia="仿宋" w:hAnsi="Times New Roman" w:cs="Times New Roman"/>
                <w:color w:val="000000"/>
                <w:kern w:val="0"/>
                <w:sz w:val="22"/>
              </w:rPr>
              <w:t xml:space="preserve"> BEGIN</w:t>
            </w:r>
          </w:p>
        </w:tc>
        <w:tc>
          <w:tcPr>
            <w:tcW w:w="4678" w:type="dxa"/>
          </w:tcPr>
          <w:p w14:paraId="23A272CF" w14:textId="77777777" w:rsidR="008E623D" w:rsidRPr="008965FF" w:rsidRDefault="008E623D" w:rsidP="00E439C4">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向地面站发送步</w:t>
            </w:r>
            <w:r w:rsidR="002C1A6B">
              <w:rPr>
                <w:rFonts w:ascii="Times New Roman" w:eastAsia="仿宋" w:hAnsi="Times New Roman" w:cs="Times New Roman" w:hint="eastAsia"/>
                <w:color w:val="000000"/>
                <w:kern w:val="0"/>
                <w:sz w:val="22"/>
              </w:rPr>
              <w:t>（</w:t>
            </w:r>
            <w:r w:rsidR="002C1A6B" w:rsidRPr="008965FF">
              <w:rPr>
                <w:rFonts w:ascii="Times New Roman" w:eastAsia="仿宋" w:hAnsi="Times New Roman" w:cs="Times New Roman"/>
                <w:color w:val="000000"/>
                <w:kern w:val="0"/>
                <w:sz w:val="22"/>
              </w:rPr>
              <w:t>序号</w:t>
            </w:r>
            <w:r w:rsidR="002C1A6B" w:rsidRPr="008965FF">
              <w:rPr>
                <w:rFonts w:ascii="Times New Roman" w:eastAsia="仿宋" w:hAnsi="Times New Roman" w:cs="Times New Roman"/>
                <w:color w:val="000000"/>
                <w:kern w:val="0"/>
                <w:sz w:val="22"/>
              </w:rPr>
              <w:t>+</w:t>
            </w:r>
            <w:r w:rsidR="002C1A6B">
              <w:rPr>
                <w:rFonts w:ascii="Times New Roman" w:eastAsia="仿宋" w:hAnsi="Times New Roman" w:cs="Times New Roman" w:hint="eastAsia"/>
                <w:color w:val="000000"/>
                <w:kern w:val="0"/>
                <w:sz w:val="22"/>
              </w:rPr>
              <w:t>正在运行）</w:t>
            </w:r>
            <w:r w:rsidRPr="008965FF">
              <w:rPr>
                <w:rFonts w:ascii="Times New Roman" w:eastAsia="仿宋" w:hAnsi="Times New Roman" w:cs="Times New Roman"/>
                <w:color w:val="000000"/>
                <w:kern w:val="0"/>
                <w:sz w:val="22"/>
              </w:rPr>
              <w:t>指令</w:t>
            </w:r>
            <w:r w:rsidR="002C1A6B">
              <w:rPr>
                <w:rFonts w:ascii="Times New Roman" w:eastAsia="仿宋" w:hAnsi="Times New Roman" w:cs="Times New Roman" w:hint="eastAsia"/>
                <w:color w:val="000000"/>
                <w:kern w:val="0"/>
                <w:sz w:val="22"/>
              </w:rPr>
              <w:t>，发布消息名称为</w:t>
            </w:r>
            <w:proofErr w:type="spellStart"/>
            <w:r w:rsidR="002C1A6B">
              <w:rPr>
                <w:rFonts w:ascii="Times New Roman" w:eastAsia="仿宋" w:hAnsi="Times New Roman" w:cs="Times New Roman" w:hint="eastAsia"/>
                <w:color w:val="000000"/>
                <w:kern w:val="0"/>
                <w:sz w:val="22"/>
              </w:rPr>
              <w:t>cmd</w:t>
            </w:r>
            <w:r w:rsidR="002C1A6B">
              <w:rPr>
                <w:rFonts w:ascii="Times New Roman" w:eastAsia="仿宋" w:hAnsi="Times New Roman" w:cs="Times New Roman"/>
                <w:color w:val="000000"/>
                <w:kern w:val="0"/>
                <w:sz w:val="22"/>
              </w:rPr>
              <w:t>_rsp_msg</w:t>
            </w:r>
            <w:proofErr w:type="spellEnd"/>
            <w:r w:rsidR="002C1A6B">
              <w:rPr>
                <w:rFonts w:ascii="Times New Roman" w:eastAsia="仿宋" w:hAnsi="Times New Roman" w:cs="Times New Roman" w:hint="eastAsia"/>
                <w:color w:val="000000"/>
                <w:kern w:val="0"/>
                <w:sz w:val="22"/>
              </w:rPr>
              <w:t>，发布格式详见《</w:t>
            </w:r>
            <w:r w:rsidR="002C1A6B" w:rsidRPr="00E44367">
              <w:rPr>
                <w:rFonts w:ascii="Times New Roman" w:eastAsia="仿宋" w:hAnsi="Times New Roman" w:cs="Times New Roman" w:hint="eastAsia"/>
                <w:color w:val="000000"/>
                <w:kern w:val="0"/>
                <w:sz w:val="22"/>
              </w:rPr>
              <w:t>配网带电作业机器人通用软件平台消息设计说明书</w:t>
            </w:r>
            <w:r w:rsidR="002C1A6B">
              <w:rPr>
                <w:rFonts w:ascii="Times New Roman" w:eastAsia="仿宋" w:hAnsi="Times New Roman" w:cs="Times New Roman" w:hint="eastAsia"/>
                <w:color w:val="000000"/>
                <w:kern w:val="0"/>
                <w:sz w:val="22"/>
              </w:rPr>
              <w:t>》文档，报文内容详见《报文格式》文档中</w:t>
            </w:r>
            <w:r w:rsidR="0037060D">
              <w:rPr>
                <w:rFonts w:ascii="Times New Roman" w:eastAsia="仿宋" w:hAnsi="Times New Roman" w:cs="Times New Roman" w:hint="eastAsia"/>
                <w:color w:val="000000"/>
                <w:kern w:val="0"/>
                <w:sz w:val="22"/>
              </w:rPr>
              <w:t>控制量返回</w:t>
            </w:r>
            <w:r w:rsidR="002C1A6B">
              <w:rPr>
                <w:rFonts w:ascii="Times New Roman" w:eastAsia="仿宋" w:hAnsi="Times New Roman" w:cs="Times New Roman" w:hint="eastAsia"/>
                <w:color w:val="000000"/>
                <w:kern w:val="0"/>
                <w:sz w:val="22"/>
              </w:rPr>
              <w:t>标签页序号</w:t>
            </w:r>
            <w:r w:rsidR="0037060D">
              <w:rPr>
                <w:rFonts w:ascii="Times New Roman" w:eastAsia="仿宋" w:hAnsi="Times New Roman" w:cs="Times New Roman" w:hint="eastAsia"/>
                <w:color w:val="000000"/>
                <w:kern w:val="0"/>
                <w:sz w:val="22"/>
              </w:rPr>
              <w:t>1</w:t>
            </w:r>
            <w:r w:rsidR="002C1A6B">
              <w:rPr>
                <w:rFonts w:ascii="Times New Roman" w:eastAsia="仿宋" w:hAnsi="Times New Roman" w:cs="Times New Roman" w:hint="eastAsia"/>
                <w:color w:val="000000"/>
                <w:kern w:val="0"/>
                <w:sz w:val="22"/>
              </w:rPr>
              <w:t>，其中控制指令</w:t>
            </w:r>
            <w:r w:rsidR="002C1A6B">
              <w:rPr>
                <w:rFonts w:ascii="Times New Roman" w:eastAsia="仿宋" w:hAnsi="Times New Roman" w:cs="Times New Roman" w:hint="eastAsia"/>
                <w:color w:val="000000"/>
                <w:kern w:val="0"/>
                <w:sz w:val="22"/>
              </w:rPr>
              <w:t>I</w:t>
            </w:r>
            <w:r w:rsidR="002C1A6B">
              <w:rPr>
                <w:rFonts w:ascii="Times New Roman" w:eastAsia="仿宋" w:hAnsi="Times New Roman" w:cs="Times New Roman"/>
                <w:color w:val="000000"/>
                <w:kern w:val="0"/>
                <w:sz w:val="22"/>
              </w:rPr>
              <w:t>D</w:t>
            </w:r>
            <w:r w:rsidR="002C1A6B">
              <w:rPr>
                <w:rFonts w:ascii="Times New Roman" w:eastAsia="仿宋" w:hAnsi="Times New Roman" w:cs="Times New Roman" w:hint="eastAsia"/>
                <w:color w:val="000000"/>
                <w:kern w:val="0"/>
                <w:sz w:val="22"/>
              </w:rPr>
              <w:t>写入</w:t>
            </w:r>
            <w:r w:rsidR="002C1A6B">
              <w:rPr>
                <w:rFonts w:ascii="Times New Roman" w:eastAsia="仿宋" w:hAnsi="Times New Roman" w:cs="Times New Roman" w:hint="eastAsia"/>
                <w:color w:val="000000"/>
                <w:kern w:val="0"/>
                <w:sz w:val="22"/>
              </w:rPr>
              <w:t>seq</w:t>
            </w:r>
            <w:r w:rsidR="002C1A6B">
              <w:rPr>
                <w:rFonts w:ascii="Times New Roman" w:eastAsia="仿宋" w:hAnsi="Times New Roman" w:cs="Times New Roman" w:hint="eastAsia"/>
                <w:color w:val="000000"/>
                <w:kern w:val="0"/>
                <w:sz w:val="22"/>
              </w:rPr>
              <w:t>值，步序号写入</w:t>
            </w:r>
            <w:r w:rsidR="002C1A6B">
              <w:rPr>
                <w:rFonts w:ascii="Times New Roman" w:eastAsia="仿宋" w:hAnsi="Times New Roman" w:cs="Times New Roman" w:hint="eastAsia"/>
                <w:color w:val="000000"/>
                <w:kern w:val="0"/>
                <w:sz w:val="22"/>
              </w:rPr>
              <w:t>value</w:t>
            </w:r>
            <w:r w:rsidR="002C1A6B">
              <w:rPr>
                <w:rFonts w:ascii="Times New Roman" w:eastAsia="仿宋" w:hAnsi="Times New Roman" w:cs="Times New Roman" w:hint="eastAsia"/>
                <w:color w:val="000000"/>
                <w:kern w:val="0"/>
                <w:sz w:val="22"/>
              </w:rPr>
              <w:t>值，步序状态写入</w:t>
            </w:r>
            <w:proofErr w:type="spellStart"/>
            <w:r w:rsidR="002C1A6B">
              <w:rPr>
                <w:rFonts w:ascii="Times New Roman" w:eastAsia="仿宋" w:hAnsi="Times New Roman" w:cs="Times New Roman" w:hint="eastAsia"/>
                <w:color w:val="000000"/>
                <w:kern w:val="0"/>
                <w:sz w:val="22"/>
              </w:rPr>
              <w:t>StatusCode</w:t>
            </w:r>
            <w:proofErr w:type="spellEnd"/>
            <w:r w:rsidR="002C1A6B">
              <w:rPr>
                <w:rFonts w:ascii="Times New Roman" w:eastAsia="仿宋" w:hAnsi="Times New Roman" w:cs="Times New Roman" w:hint="eastAsia"/>
                <w:color w:val="000000"/>
                <w:kern w:val="0"/>
                <w:sz w:val="22"/>
              </w:rPr>
              <w:t>值，步序状态详见《</w:t>
            </w:r>
            <w:r w:rsidR="002C1A6B" w:rsidRPr="002C1A6B">
              <w:rPr>
                <w:rFonts w:ascii="Times New Roman" w:eastAsia="仿宋" w:hAnsi="Times New Roman" w:cs="Times New Roman" w:hint="eastAsia"/>
                <w:color w:val="000000"/>
                <w:kern w:val="0"/>
                <w:sz w:val="22"/>
              </w:rPr>
              <w:t>开始作业报文格式及对应文件名说明文档</w:t>
            </w:r>
            <w:r w:rsidR="002C1A6B">
              <w:rPr>
                <w:rFonts w:ascii="Times New Roman" w:eastAsia="仿宋" w:hAnsi="Times New Roman" w:cs="Times New Roman" w:hint="eastAsia"/>
                <w:color w:val="000000"/>
                <w:kern w:val="0"/>
                <w:sz w:val="22"/>
              </w:rPr>
              <w:t>》</w:t>
            </w:r>
          </w:p>
        </w:tc>
      </w:tr>
      <w:tr w:rsidR="008E623D" w:rsidRPr="008965FF" w14:paraId="79832E53" w14:textId="77777777" w:rsidTr="00530D64">
        <w:trPr>
          <w:trHeight w:val="285"/>
        </w:trPr>
        <w:tc>
          <w:tcPr>
            <w:tcW w:w="3681" w:type="dxa"/>
            <w:shd w:val="clear" w:color="auto" w:fill="auto"/>
            <w:noWrap/>
            <w:vAlign w:val="center"/>
            <w:hideMark/>
          </w:tcPr>
          <w:p w14:paraId="73385D07" w14:textId="77777777"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 xml:space="preserve">SEGMENT No. </w:t>
            </w:r>
            <w:r w:rsidRPr="00E439C4">
              <w:rPr>
                <w:rFonts w:ascii="Times New Roman" w:eastAsia="仿宋" w:hAnsi="Times New Roman" w:cs="Times New Roman"/>
                <w:color w:val="000000"/>
                <w:kern w:val="0"/>
                <w:sz w:val="22"/>
              </w:rPr>
              <w:t>步序名称</w:t>
            </w:r>
            <w:r w:rsidRPr="00E439C4">
              <w:rPr>
                <w:rFonts w:ascii="Times New Roman" w:eastAsia="仿宋" w:hAnsi="Times New Roman" w:cs="Times New Roman"/>
                <w:color w:val="000000"/>
                <w:kern w:val="0"/>
                <w:sz w:val="22"/>
              </w:rPr>
              <w:t xml:space="preserve"> END</w:t>
            </w:r>
          </w:p>
        </w:tc>
        <w:tc>
          <w:tcPr>
            <w:tcW w:w="4678" w:type="dxa"/>
          </w:tcPr>
          <w:p w14:paraId="5455C569" w14:textId="77777777" w:rsidR="008E623D" w:rsidRPr="008965FF" w:rsidRDefault="00A10791" w:rsidP="008E623D">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发布消息名称为</w:t>
            </w:r>
            <w:proofErr w:type="spellStart"/>
            <w:r>
              <w:rPr>
                <w:rFonts w:ascii="Times New Roman" w:eastAsia="仿宋" w:hAnsi="Times New Roman" w:cs="Times New Roman" w:hint="eastAsia"/>
                <w:color w:val="000000"/>
                <w:kern w:val="0"/>
                <w:sz w:val="22"/>
              </w:rPr>
              <w:t>cmd</w:t>
            </w:r>
            <w:r>
              <w:rPr>
                <w:rFonts w:ascii="Times New Roman" w:eastAsia="仿宋" w:hAnsi="Times New Roman" w:cs="Times New Roman"/>
                <w:color w:val="000000"/>
                <w:kern w:val="0"/>
                <w:sz w:val="22"/>
              </w:rPr>
              <w:t>_rsp_msg</w:t>
            </w:r>
            <w:proofErr w:type="spellEnd"/>
            <w:r>
              <w:rPr>
                <w:rFonts w:ascii="Times New Roman" w:eastAsia="仿宋" w:hAnsi="Times New Roman" w:cs="Times New Roman" w:hint="eastAsia"/>
                <w:color w:val="000000"/>
                <w:kern w:val="0"/>
                <w:sz w:val="22"/>
              </w:rPr>
              <w:t>，发布格式详见《</w:t>
            </w:r>
            <w:r w:rsidRPr="00E44367">
              <w:rPr>
                <w:rFonts w:ascii="Times New Roman" w:eastAsia="仿宋" w:hAnsi="Times New Roman" w:cs="Times New Roman" w:hint="eastAsia"/>
                <w:color w:val="000000"/>
                <w:kern w:val="0"/>
                <w:sz w:val="22"/>
              </w:rPr>
              <w:t>配网带电作业机器人通用软件平台消息设计说明书</w:t>
            </w:r>
            <w:r>
              <w:rPr>
                <w:rFonts w:ascii="Times New Roman" w:eastAsia="仿宋" w:hAnsi="Times New Roman" w:cs="Times New Roman" w:hint="eastAsia"/>
                <w:color w:val="000000"/>
                <w:kern w:val="0"/>
                <w:sz w:val="22"/>
              </w:rPr>
              <w:t>》文档，报文内容详见《报文格式》文档中</w:t>
            </w:r>
            <w:r w:rsidR="0037060D">
              <w:rPr>
                <w:rFonts w:ascii="Times New Roman" w:eastAsia="仿宋" w:hAnsi="Times New Roman" w:cs="Times New Roman" w:hint="eastAsia"/>
                <w:color w:val="000000"/>
                <w:kern w:val="0"/>
                <w:sz w:val="22"/>
              </w:rPr>
              <w:t>控制量返回</w:t>
            </w:r>
            <w:r>
              <w:rPr>
                <w:rFonts w:ascii="Times New Roman" w:eastAsia="仿宋" w:hAnsi="Times New Roman" w:cs="Times New Roman" w:hint="eastAsia"/>
                <w:color w:val="000000"/>
                <w:kern w:val="0"/>
                <w:sz w:val="22"/>
              </w:rPr>
              <w:t>标签页序号</w:t>
            </w:r>
            <w:r w:rsidR="0037060D">
              <w:rPr>
                <w:rFonts w:ascii="Times New Roman" w:eastAsia="仿宋" w:hAnsi="Times New Roman" w:cs="Times New Roman"/>
                <w:color w:val="000000"/>
                <w:kern w:val="0"/>
                <w:sz w:val="22"/>
              </w:rPr>
              <w:t>1</w:t>
            </w:r>
            <w:r>
              <w:rPr>
                <w:rFonts w:ascii="Times New Roman" w:eastAsia="仿宋" w:hAnsi="Times New Roman" w:cs="Times New Roman" w:hint="eastAsia"/>
                <w:color w:val="000000"/>
                <w:kern w:val="0"/>
                <w:sz w:val="22"/>
              </w:rPr>
              <w:t>，其中控制指令</w:t>
            </w:r>
            <w:r>
              <w:rPr>
                <w:rFonts w:ascii="Times New Roman" w:eastAsia="仿宋" w:hAnsi="Times New Roman" w:cs="Times New Roman" w:hint="eastAsia"/>
                <w:color w:val="000000"/>
                <w:kern w:val="0"/>
                <w:sz w:val="22"/>
              </w:rPr>
              <w:t>I</w:t>
            </w:r>
            <w:r>
              <w:rPr>
                <w:rFonts w:ascii="Times New Roman" w:eastAsia="仿宋" w:hAnsi="Times New Roman" w:cs="Times New Roman"/>
                <w:color w:val="000000"/>
                <w:kern w:val="0"/>
                <w:sz w:val="22"/>
              </w:rPr>
              <w:t>D</w:t>
            </w:r>
            <w:r>
              <w:rPr>
                <w:rFonts w:ascii="Times New Roman" w:eastAsia="仿宋" w:hAnsi="Times New Roman" w:cs="Times New Roman" w:hint="eastAsia"/>
                <w:color w:val="000000"/>
                <w:kern w:val="0"/>
                <w:sz w:val="22"/>
              </w:rPr>
              <w:t>写入</w:t>
            </w:r>
            <w:r>
              <w:rPr>
                <w:rFonts w:ascii="Times New Roman" w:eastAsia="仿宋" w:hAnsi="Times New Roman" w:cs="Times New Roman" w:hint="eastAsia"/>
                <w:color w:val="000000"/>
                <w:kern w:val="0"/>
                <w:sz w:val="22"/>
              </w:rPr>
              <w:t>seq</w:t>
            </w:r>
            <w:r>
              <w:rPr>
                <w:rFonts w:ascii="Times New Roman" w:eastAsia="仿宋" w:hAnsi="Times New Roman" w:cs="Times New Roman" w:hint="eastAsia"/>
                <w:color w:val="000000"/>
                <w:kern w:val="0"/>
                <w:sz w:val="22"/>
              </w:rPr>
              <w:t>值，步序号写入</w:t>
            </w:r>
            <w:r>
              <w:rPr>
                <w:rFonts w:ascii="Times New Roman" w:eastAsia="仿宋" w:hAnsi="Times New Roman" w:cs="Times New Roman" w:hint="eastAsia"/>
                <w:color w:val="000000"/>
                <w:kern w:val="0"/>
                <w:sz w:val="22"/>
              </w:rPr>
              <w:t>value</w:t>
            </w:r>
            <w:r>
              <w:rPr>
                <w:rFonts w:ascii="Times New Roman" w:eastAsia="仿宋" w:hAnsi="Times New Roman" w:cs="Times New Roman" w:hint="eastAsia"/>
                <w:color w:val="000000"/>
                <w:kern w:val="0"/>
                <w:sz w:val="22"/>
              </w:rPr>
              <w:t>值，步序状态写入</w:t>
            </w:r>
            <w:proofErr w:type="spellStart"/>
            <w:r>
              <w:rPr>
                <w:rFonts w:ascii="Times New Roman" w:eastAsia="仿宋" w:hAnsi="Times New Roman" w:cs="Times New Roman" w:hint="eastAsia"/>
                <w:color w:val="000000"/>
                <w:kern w:val="0"/>
                <w:sz w:val="22"/>
              </w:rPr>
              <w:t>StatusCode</w:t>
            </w:r>
            <w:proofErr w:type="spellEnd"/>
            <w:r>
              <w:rPr>
                <w:rFonts w:ascii="Times New Roman" w:eastAsia="仿宋" w:hAnsi="Times New Roman" w:cs="Times New Roman" w:hint="eastAsia"/>
                <w:color w:val="000000"/>
                <w:kern w:val="0"/>
                <w:sz w:val="22"/>
              </w:rPr>
              <w:t>值，步序状态详见《</w:t>
            </w:r>
            <w:r w:rsidRPr="002C1A6B">
              <w:rPr>
                <w:rFonts w:ascii="Times New Roman" w:eastAsia="仿宋" w:hAnsi="Times New Roman" w:cs="Times New Roman" w:hint="eastAsia"/>
                <w:color w:val="000000"/>
                <w:kern w:val="0"/>
                <w:sz w:val="22"/>
              </w:rPr>
              <w:t>开始作业报文格式及对应文件名说明文档</w:t>
            </w:r>
            <w:r>
              <w:rPr>
                <w:rFonts w:ascii="Times New Roman" w:eastAsia="仿宋" w:hAnsi="Times New Roman" w:cs="Times New Roman" w:hint="eastAsia"/>
                <w:color w:val="000000"/>
                <w:kern w:val="0"/>
                <w:sz w:val="22"/>
              </w:rPr>
              <w:t>》</w:t>
            </w:r>
          </w:p>
        </w:tc>
      </w:tr>
      <w:tr w:rsidR="008E623D" w:rsidRPr="008965FF" w14:paraId="611C9264" w14:textId="77777777" w:rsidTr="00530D64">
        <w:trPr>
          <w:trHeight w:val="285"/>
        </w:trPr>
        <w:tc>
          <w:tcPr>
            <w:tcW w:w="3681" w:type="dxa"/>
            <w:shd w:val="clear" w:color="auto" w:fill="auto"/>
            <w:noWrap/>
            <w:vAlign w:val="center"/>
            <w:hideMark/>
          </w:tcPr>
          <w:p w14:paraId="3895168C" w14:textId="77777777"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PARALLEL BEGIN</w:t>
            </w:r>
          </w:p>
        </w:tc>
        <w:tc>
          <w:tcPr>
            <w:tcW w:w="4678" w:type="dxa"/>
          </w:tcPr>
          <w:p w14:paraId="4A8EBE05" w14:textId="77777777" w:rsidR="008E623D" w:rsidRPr="008965FF" w:rsidRDefault="008E623D" w:rsidP="008E623D">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开始处理并行</w:t>
            </w:r>
            <w:r w:rsidR="006C1745" w:rsidRPr="008965FF">
              <w:rPr>
                <w:rFonts w:ascii="Times New Roman" w:eastAsia="仿宋" w:hAnsi="Times New Roman" w:cs="Times New Roman"/>
                <w:color w:val="000000"/>
                <w:kern w:val="0"/>
                <w:sz w:val="22"/>
              </w:rPr>
              <w:t>作业段</w:t>
            </w:r>
          </w:p>
        </w:tc>
      </w:tr>
      <w:tr w:rsidR="008E623D" w:rsidRPr="008965FF" w14:paraId="482C25FE" w14:textId="77777777" w:rsidTr="00530D64">
        <w:trPr>
          <w:trHeight w:val="285"/>
        </w:trPr>
        <w:tc>
          <w:tcPr>
            <w:tcW w:w="3681" w:type="dxa"/>
            <w:shd w:val="clear" w:color="auto" w:fill="auto"/>
            <w:noWrap/>
            <w:vAlign w:val="center"/>
            <w:hideMark/>
          </w:tcPr>
          <w:p w14:paraId="2028F899" w14:textId="77777777"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PARALLEL END</w:t>
            </w:r>
          </w:p>
        </w:tc>
        <w:tc>
          <w:tcPr>
            <w:tcW w:w="4678" w:type="dxa"/>
          </w:tcPr>
          <w:p w14:paraId="5ED5B922" w14:textId="77777777" w:rsidR="008E623D" w:rsidRPr="008965FF" w:rsidRDefault="006C1745" w:rsidP="008E623D">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结束处理并行作业段</w:t>
            </w:r>
          </w:p>
        </w:tc>
      </w:tr>
      <w:tr w:rsidR="008E623D" w:rsidRPr="008965FF" w14:paraId="22464451" w14:textId="77777777" w:rsidTr="00530D64">
        <w:trPr>
          <w:trHeight w:val="285"/>
        </w:trPr>
        <w:tc>
          <w:tcPr>
            <w:tcW w:w="3681" w:type="dxa"/>
            <w:shd w:val="clear" w:color="auto" w:fill="auto"/>
            <w:noWrap/>
            <w:vAlign w:val="center"/>
            <w:hideMark/>
          </w:tcPr>
          <w:p w14:paraId="60BA568A" w14:textId="77777777"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PARALLEL SEGMENT No. BEGIN</w:t>
            </w:r>
          </w:p>
        </w:tc>
        <w:tc>
          <w:tcPr>
            <w:tcW w:w="4678" w:type="dxa"/>
          </w:tcPr>
          <w:p w14:paraId="6796E118" w14:textId="77777777" w:rsidR="006C1745" w:rsidRPr="008965FF" w:rsidRDefault="006C1745" w:rsidP="008E623D">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并行作业段第</w:t>
            </w:r>
            <w:r w:rsidRPr="008965FF">
              <w:rPr>
                <w:rFonts w:ascii="Times New Roman" w:eastAsia="仿宋" w:hAnsi="Times New Roman" w:cs="Times New Roman"/>
                <w:color w:val="000000"/>
                <w:kern w:val="0"/>
                <w:sz w:val="22"/>
              </w:rPr>
              <w:t>No.</w:t>
            </w:r>
            <w:r w:rsidRPr="008965FF">
              <w:rPr>
                <w:rFonts w:ascii="Times New Roman" w:eastAsia="仿宋" w:hAnsi="Times New Roman" w:cs="Times New Roman"/>
                <w:color w:val="000000"/>
                <w:kern w:val="0"/>
                <w:sz w:val="22"/>
              </w:rPr>
              <w:t>程序段开始</w:t>
            </w:r>
          </w:p>
        </w:tc>
      </w:tr>
      <w:tr w:rsidR="008E623D" w:rsidRPr="008965FF" w14:paraId="4F23A9B5" w14:textId="77777777" w:rsidTr="00530D64">
        <w:trPr>
          <w:trHeight w:val="285"/>
        </w:trPr>
        <w:tc>
          <w:tcPr>
            <w:tcW w:w="3681" w:type="dxa"/>
            <w:shd w:val="clear" w:color="auto" w:fill="auto"/>
            <w:noWrap/>
            <w:vAlign w:val="center"/>
            <w:hideMark/>
          </w:tcPr>
          <w:p w14:paraId="7CB78ECB" w14:textId="77777777"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PARALLEL SEGMENT No. END</w:t>
            </w:r>
          </w:p>
        </w:tc>
        <w:tc>
          <w:tcPr>
            <w:tcW w:w="4678" w:type="dxa"/>
          </w:tcPr>
          <w:p w14:paraId="28EE0ADE" w14:textId="77777777" w:rsidR="008E623D" w:rsidRPr="008965FF" w:rsidRDefault="006C1745" w:rsidP="008E623D">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并行作业段第</w:t>
            </w:r>
            <w:r w:rsidRPr="008965FF">
              <w:rPr>
                <w:rFonts w:ascii="Times New Roman" w:eastAsia="仿宋" w:hAnsi="Times New Roman" w:cs="Times New Roman"/>
                <w:color w:val="000000"/>
                <w:kern w:val="0"/>
                <w:sz w:val="22"/>
              </w:rPr>
              <w:t>No.</w:t>
            </w:r>
            <w:r w:rsidRPr="008965FF">
              <w:rPr>
                <w:rFonts w:ascii="Times New Roman" w:eastAsia="仿宋" w:hAnsi="Times New Roman" w:cs="Times New Roman"/>
                <w:color w:val="000000"/>
                <w:kern w:val="0"/>
                <w:sz w:val="22"/>
              </w:rPr>
              <w:t>程序段结束</w:t>
            </w:r>
          </w:p>
        </w:tc>
      </w:tr>
      <w:tr w:rsidR="008E623D" w:rsidRPr="008965FF" w14:paraId="68A96866" w14:textId="77777777" w:rsidTr="00530D64">
        <w:trPr>
          <w:trHeight w:val="285"/>
        </w:trPr>
        <w:tc>
          <w:tcPr>
            <w:tcW w:w="3681" w:type="dxa"/>
            <w:shd w:val="clear" w:color="auto" w:fill="auto"/>
            <w:noWrap/>
            <w:vAlign w:val="center"/>
            <w:hideMark/>
          </w:tcPr>
          <w:p w14:paraId="26327466" w14:textId="77777777"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WAITTIME</w:t>
            </w:r>
          </w:p>
        </w:tc>
        <w:tc>
          <w:tcPr>
            <w:tcW w:w="4678" w:type="dxa"/>
          </w:tcPr>
          <w:p w14:paraId="78A83941" w14:textId="77777777" w:rsidR="008E623D" w:rsidRPr="008965FF" w:rsidRDefault="006C1745" w:rsidP="006C1745">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等待</w:t>
            </w:r>
            <w:r w:rsidRPr="008965FF">
              <w:rPr>
                <w:rFonts w:ascii="Times New Roman" w:eastAsia="仿宋" w:hAnsi="Times New Roman" w:cs="Times New Roman"/>
                <w:color w:val="000000"/>
                <w:sz w:val="22"/>
              </w:rPr>
              <w:t xml:space="preserve">INT_TIME </w:t>
            </w:r>
            <w:proofErr w:type="spellStart"/>
            <w:r w:rsidRPr="008965FF">
              <w:rPr>
                <w:rFonts w:ascii="Times New Roman" w:eastAsia="仿宋" w:hAnsi="Times New Roman" w:cs="Times New Roman"/>
                <w:color w:val="000000"/>
                <w:sz w:val="22"/>
              </w:rPr>
              <w:t>ms</w:t>
            </w:r>
            <w:proofErr w:type="spellEnd"/>
          </w:p>
        </w:tc>
      </w:tr>
      <w:tr w:rsidR="008E623D" w:rsidRPr="008965FF" w14:paraId="5E402314" w14:textId="77777777" w:rsidTr="00D92E6D">
        <w:tblPrEx>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5" w:author="赵晶晶" w:date="2019-09-08T20:31:00Z">
            <w:tblPrEx>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171"/>
          <w:trPrChange w:id="66" w:author="赵晶晶" w:date="2019-09-08T20:31:00Z">
            <w:trPr>
              <w:gridAfter w:val="0"/>
              <w:trHeight w:val="285"/>
            </w:trPr>
          </w:trPrChange>
        </w:trPr>
        <w:tc>
          <w:tcPr>
            <w:tcW w:w="3681" w:type="dxa"/>
            <w:shd w:val="clear" w:color="auto" w:fill="auto"/>
            <w:noWrap/>
            <w:vAlign w:val="center"/>
            <w:hideMark/>
            <w:tcPrChange w:id="67" w:author="赵晶晶" w:date="2019-09-08T20:31:00Z">
              <w:tcPr>
                <w:tcW w:w="3681" w:type="dxa"/>
                <w:shd w:val="clear" w:color="auto" w:fill="auto"/>
                <w:noWrap/>
                <w:vAlign w:val="center"/>
                <w:hideMark/>
              </w:tcPr>
            </w:tcPrChange>
          </w:tcPr>
          <w:p w14:paraId="4616FF93" w14:textId="77777777"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MANUALLY CONFIRM</w:t>
            </w:r>
          </w:p>
        </w:tc>
        <w:tc>
          <w:tcPr>
            <w:tcW w:w="4678" w:type="dxa"/>
            <w:tcPrChange w:id="68" w:author="赵晶晶" w:date="2019-09-08T20:31:00Z">
              <w:tcPr>
                <w:tcW w:w="4678" w:type="dxa"/>
              </w:tcPr>
            </w:tcPrChange>
          </w:tcPr>
          <w:p w14:paraId="7B57812A" w14:textId="7AF4799A" w:rsidR="008E623D" w:rsidRPr="008965FF" w:rsidRDefault="00A2238E" w:rsidP="008E623D">
            <w:pPr>
              <w:widowControl/>
              <w:jc w:val="left"/>
              <w:rPr>
                <w:rFonts w:ascii="Times New Roman" w:eastAsia="仿宋" w:hAnsi="Times New Roman" w:cs="Times New Roman"/>
                <w:color w:val="000000"/>
                <w:kern w:val="0"/>
                <w:sz w:val="22"/>
              </w:rPr>
            </w:pPr>
            <w:ins w:id="69" w:author="赵晶晶" w:date="2019-09-08T20:29:00Z">
              <w:r>
                <w:rPr>
                  <w:rFonts w:ascii="Times New Roman" w:eastAsia="仿宋" w:hAnsi="Times New Roman" w:cs="Times New Roman" w:hint="eastAsia"/>
                  <w:color w:val="000000"/>
                  <w:kern w:val="0"/>
                  <w:sz w:val="22"/>
                </w:rPr>
                <w:t xml:space="preserve">1. </w:t>
              </w:r>
            </w:ins>
            <w:r w:rsidR="00256672">
              <w:rPr>
                <w:rFonts w:ascii="Times New Roman" w:eastAsia="仿宋" w:hAnsi="Times New Roman" w:cs="Times New Roman" w:hint="eastAsia"/>
                <w:color w:val="000000"/>
                <w:kern w:val="0"/>
                <w:sz w:val="22"/>
              </w:rPr>
              <w:t>向地面站发送允许手工操作指令，</w:t>
            </w:r>
            <w:r w:rsidR="0037060D">
              <w:rPr>
                <w:rFonts w:ascii="Times New Roman" w:eastAsia="仿宋" w:hAnsi="Times New Roman" w:cs="Times New Roman" w:hint="eastAsia"/>
                <w:color w:val="000000"/>
                <w:kern w:val="0"/>
                <w:sz w:val="22"/>
              </w:rPr>
              <w:t>发布消息为</w:t>
            </w:r>
            <w:ins w:id="70" w:author="RSN imsean" w:date="2019-09-08T21:49:00Z">
              <w:r w:rsidR="0043341E" w:rsidRPr="0043341E">
                <w:rPr>
                  <w:rFonts w:ascii="Times New Roman" w:eastAsia="仿宋" w:hAnsi="Times New Roman" w:cs="Times New Roman"/>
                  <w:color w:val="000000"/>
                  <w:kern w:val="0"/>
                  <w:sz w:val="22"/>
                </w:rPr>
                <w:t>/</w:t>
              </w:r>
              <w:proofErr w:type="spellStart"/>
              <w:r w:rsidR="0043341E" w:rsidRPr="0043341E">
                <w:rPr>
                  <w:rFonts w:ascii="Times New Roman" w:eastAsia="仿宋" w:hAnsi="Times New Roman" w:cs="Times New Roman"/>
                  <w:color w:val="000000"/>
                  <w:kern w:val="0"/>
                  <w:sz w:val="22"/>
                </w:rPr>
                <w:t>nari</w:t>
              </w:r>
              <w:proofErr w:type="spellEnd"/>
              <w:r w:rsidR="0043341E" w:rsidRPr="0043341E">
                <w:rPr>
                  <w:rFonts w:ascii="Times New Roman" w:eastAsia="仿宋" w:hAnsi="Times New Roman" w:cs="Times New Roman"/>
                  <w:color w:val="000000"/>
                  <w:kern w:val="0"/>
                  <w:sz w:val="22"/>
                </w:rPr>
                <w:t>/</w:t>
              </w:r>
              <w:proofErr w:type="spellStart"/>
              <w:r w:rsidR="0043341E" w:rsidRPr="0043341E">
                <w:rPr>
                  <w:rFonts w:ascii="Times New Roman" w:eastAsia="仿宋" w:hAnsi="Times New Roman" w:cs="Times New Roman"/>
                  <w:color w:val="000000"/>
                  <w:kern w:val="0"/>
                  <w:sz w:val="22"/>
                </w:rPr>
                <w:t>szrd</w:t>
              </w:r>
              <w:proofErr w:type="spellEnd"/>
              <w:r w:rsidR="0043341E" w:rsidRPr="0043341E">
                <w:rPr>
                  <w:rFonts w:ascii="Times New Roman" w:eastAsia="仿宋" w:hAnsi="Times New Roman" w:cs="Times New Roman"/>
                  <w:color w:val="000000"/>
                  <w:kern w:val="0"/>
                  <w:sz w:val="22"/>
                </w:rPr>
                <w:t>/</w:t>
              </w:r>
              <w:proofErr w:type="spellStart"/>
              <w:r w:rsidR="0043341E" w:rsidRPr="0043341E">
                <w:rPr>
                  <w:rFonts w:ascii="Times New Roman" w:eastAsia="仿宋" w:hAnsi="Times New Roman" w:cs="Times New Roman"/>
                  <w:color w:val="000000"/>
                  <w:kern w:val="0"/>
                  <w:sz w:val="22"/>
                </w:rPr>
                <w:t>dnrobot</w:t>
              </w:r>
              <w:proofErr w:type="spellEnd"/>
              <w:r w:rsidR="0043341E" w:rsidRPr="0043341E">
                <w:rPr>
                  <w:rFonts w:ascii="Times New Roman" w:eastAsia="仿宋" w:hAnsi="Times New Roman" w:cs="Times New Roman"/>
                  <w:color w:val="000000"/>
                  <w:kern w:val="0"/>
                  <w:sz w:val="22"/>
                </w:rPr>
                <w:t>/</w:t>
              </w:r>
              <w:proofErr w:type="spellStart"/>
              <w:r w:rsidR="0043341E" w:rsidRPr="0043341E">
                <w:rPr>
                  <w:rFonts w:ascii="Times New Roman" w:eastAsia="仿宋" w:hAnsi="Times New Roman" w:cs="Times New Roman"/>
                  <w:color w:val="000000"/>
                  <w:kern w:val="0"/>
                  <w:sz w:val="22"/>
                </w:rPr>
                <w:t>maincontrol</w:t>
              </w:r>
              <w:proofErr w:type="spellEnd"/>
              <w:r w:rsidR="0043341E" w:rsidRPr="0043341E">
                <w:rPr>
                  <w:rFonts w:ascii="Times New Roman" w:eastAsia="仿宋" w:hAnsi="Times New Roman" w:cs="Times New Roman"/>
                  <w:color w:val="000000"/>
                  <w:kern w:val="0"/>
                  <w:sz w:val="22"/>
                </w:rPr>
                <w:t>/</w:t>
              </w:r>
              <w:proofErr w:type="spellStart"/>
              <w:r w:rsidR="0043341E" w:rsidRPr="0043341E">
                <w:rPr>
                  <w:rFonts w:ascii="Times New Roman" w:eastAsia="仿宋" w:hAnsi="Times New Roman" w:cs="Times New Roman"/>
                  <w:color w:val="000000"/>
                  <w:kern w:val="0"/>
                  <w:sz w:val="22"/>
                </w:rPr>
                <w:t>yx</w:t>
              </w:r>
            </w:ins>
            <w:proofErr w:type="spellEnd"/>
            <w:del w:id="71" w:author="RSN imsean" w:date="2019-09-08T21:49:00Z">
              <w:r w:rsidR="0037060D" w:rsidRPr="0037060D" w:rsidDel="0043341E">
                <w:rPr>
                  <w:rFonts w:ascii="Times New Roman" w:eastAsia="仿宋" w:hAnsi="Times New Roman" w:cs="Times New Roman"/>
                  <w:color w:val="000000"/>
                  <w:kern w:val="0"/>
                  <w:sz w:val="22"/>
                </w:rPr>
                <w:delText>public_pkg/status_digital_msg</w:delText>
              </w:r>
            </w:del>
            <w:r w:rsidR="0037060D">
              <w:rPr>
                <w:rFonts w:ascii="Times New Roman" w:eastAsia="仿宋" w:hAnsi="Times New Roman" w:cs="Times New Roman" w:hint="eastAsia"/>
                <w:color w:val="000000"/>
                <w:kern w:val="0"/>
                <w:sz w:val="22"/>
              </w:rPr>
              <w:t>，发布格式详见《</w:t>
            </w:r>
            <w:r w:rsidR="0037060D" w:rsidRPr="00E44367">
              <w:rPr>
                <w:rFonts w:ascii="Times New Roman" w:eastAsia="仿宋" w:hAnsi="Times New Roman" w:cs="Times New Roman" w:hint="eastAsia"/>
                <w:color w:val="000000"/>
                <w:kern w:val="0"/>
                <w:sz w:val="22"/>
              </w:rPr>
              <w:t>配网带电作业机器人通用软件平台消息设计说明书</w:t>
            </w:r>
            <w:r w:rsidR="0037060D">
              <w:rPr>
                <w:rFonts w:ascii="Times New Roman" w:eastAsia="仿宋" w:hAnsi="Times New Roman" w:cs="Times New Roman" w:hint="eastAsia"/>
                <w:color w:val="000000"/>
                <w:kern w:val="0"/>
                <w:sz w:val="22"/>
              </w:rPr>
              <w:t>》文档，报文内容详见《报文格式》文档中遥信标签页序号</w:t>
            </w:r>
            <w:r w:rsidR="0037060D">
              <w:rPr>
                <w:rFonts w:ascii="Times New Roman" w:eastAsia="仿宋" w:hAnsi="Times New Roman" w:cs="Times New Roman"/>
                <w:color w:val="000000"/>
                <w:kern w:val="0"/>
                <w:sz w:val="22"/>
              </w:rPr>
              <w:t>1</w:t>
            </w:r>
            <w:r w:rsidR="0037060D">
              <w:rPr>
                <w:rFonts w:ascii="Times New Roman" w:eastAsia="仿宋" w:hAnsi="Times New Roman" w:cs="Times New Roman" w:hint="eastAsia"/>
                <w:color w:val="000000"/>
                <w:kern w:val="0"/>
                <w:sz w:val="22"/>
              </w:rPr>
              <w:t>，写入</w:t>
            </w:r>
            <w:r w:rsidR="0037060D">
              <w:rPr>
                <w:rFonts w:ascii="Times New Roman" w:eastAsia="仿宋" w:hAnsi="Times New Roman" w:cs="Times New Roman" w:hint="eastAsia"/>
                <w:color w:val="000000"/>
                <w:kern w:val="0"/>
                <w:sz w:val="22"/>
              </w:rPr>
              <w:t>seq</w:t>
            </w:r>
            <w:r w:rsidR="0037060D">
              <w:rPr>
                <w:rFonts w:ascii="Times New Roman" w:eastAsia="仿宋" w:hAnsi="Times New Roman" w:cs="Times New Roman" w:hint="eastAsia"/>
                <w:color w:val="000000"/>
                <w:kern w:val="0"/>
                <w:sz w:val="22"/>
              </w:rPr>
              <w:t>字段，控制参数值为</w:t>
            </w:r>
            <w:r w:rsidR="0037060D">
              <w:rPr>
                <w:rFonts w:ascii="Times New Roman" w:eastAsia="仿宋" w:hAnsi="Times New Roman" w:cs="Times New Roman" w:hint="eastAsia"/>
                <w:color w:val="000000"/>
                <w:kern w:val="0"/>
                <w:sz w:val="22"/>
              </w:rPr>
              <w:t>1</w:t>
            </w:r>
            <w:r w:rsidR="0037060D">
              <w:rPr>
                <w:rFonts w:ascii="Times New Roman" w:eastAsia="仿宋" w:hAnsi="Times New Roman" w:cs="Times New Roman" w:hint="eastAsia"/>
                <w:color w:val="000000"/>
                <w:kern w:val="0"/>
                <w:sz w:val="22"/>
              </w:rPr>
              <w:t>，写入</w:t>
            </w:r>
            <w:r w:rsidR="0037060D">
              <w:rPr>
                <w:rFonts w:ascii="Times New Roman" w:eastAsia="仿宋" w:hAnsi="Times New Roman" w:cs="Times New Roman" w:hint="eastAsia"/>
                <w:color w:val="000000"/>
                <w:kern w:val="0"/>
                <w:sz w:val="22"/>
              </w:rPr>
              <w:t>value</w:t>
            </w:r>
            <w:r w:rsidR="0037060D">
              <w:rPr>
                <w:rFonts w:ascii="Times New Roman" w:eastAsia="仿宋" w:hAnsi="Times New Roman" w:cs="Times New Roman" w:hint="eastAsia"/>
                <w:color w:val="000000"/>
                <w:kern w:val="0"/>
                <w:sz w:val="22"/>
              </w:rPr>
              <w:t>字段，</w:t>
            </w:r>
            <w:r w:rsidR="002F3B2A">
              <w:rPr>
                <w:rFonts w:ascii="Times New Roman" w:eastAsia="仿宋" w:hAnsi="Times New Roman" w:cs="Times New Roman" w:hint="eastAsia"/>
                <w:color w:val="000000"/>
                <w:kern w:val="0"/>
                <w:sz w:val="22"/>
              </w:rPr>
              <w:t>主控系统</w:t>
            </w:r>
            <w:r w:rsidR="006C1745" w:rsidRPr="008965FF">
              <w:rPr>
                <w:rFonts w:ascii="Times New Roman" w:eastAsia="仿宋" w:hAnsi="Times New Roman" w:cs="Times New Roman"/>
                <w:color w:val="000000"/>
                <w:kern w:val="0"/>
                <w:sz w:val="22"/>
              </w:rPr>
              <w:t>循环等待人工确认：</w:t>
            </w:r>
          </w:p>
          <w:p w14:paraId="6703357F" w14:textId="77777777" w:rsidR="006C1745" w:rsidRPr="008965FF" w:rsidRDefault="006C1745" w:rsidP="008E623D">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若地面站发送继续运行指令</w:t>
            </w:r>
            <w:r w:rsidR="004B0E65">
              <w:rPr>
                <w:rFonts w:ascii="Times New Roman" w:eastAsia="仿宋" w:hAnsi="Times New Roman" w:cs="Times New Roman" w:hint="eastAsia"/>
                <w:color w:val="000000"/>
                <w:kern w:val="0"/>
                <w:sz w:val="22"/>
              </w:rPr>
              <w:t>（详见《报文格式》遥控标签页序号</w:t>
            </w:r>
            <w:r w:rsidR="004B0E65">
              <w:rPr>
                <w:rFonts w:ascii="Times New Roman" w:eastAsia="仿宋" w:hAnsi="Times New Roman" w:cs="Times New Roman" w:hint="eastAsia"/>
                <w:color w:val="000000"/>
                <w:kern w:val="0"/>
                <w:sz w:val="22"/>
              </w:rPr>
              <w:t>9</w:t>
            </w:r>
            <w:r w:rsidR="004B0E65">
              <w:rPr>
                <w:rFonts w:ascii="Times New Roman" w:eastAsia="仿宋" w:hAnsi="Times New Roman" w:cs="Times New Roman" w:hint="eastAsia"/>
                <w:color w:val="000000"/>
                <w:kern w:val="0"/>
                <w:sz w:val="22"/>
              </w:rPr>
              <w:t>）</w:t>
            </w:r>
            <w:r w:rsidRPr="008965FF">
              <w:rPr>
                <w:rFonts w:ascii="Times New Roman" w:eastAsia="仿宋" w:hAnsi="Times New Roman" w:cs="Times New Roman"/>
                <w:color w:val="000000"/>
                <w:kern w:val="0"/>
                <w:sz w:val="22"/>
              </w:rPr>
              <w:t>，则程序继续运行</w:t>
            </w:r>
            <w:r w:rsidR="00B76037">
              <w:rPr>
                <w:rFonts w:ascii="Times New Roman" w:eastAsia="仿宋" w:hAnsi="Times New Roman" w:cs="Times New Roman" w:hint="eastAsia"/>
                <w:color w:val="000000"/>
                <w:kern w:val="0"/>
                <w:sz w:val="22"/>
              </w:rPr>
              <w:t>，主控向地面站发送禁止手工操作指令</w:t>
            </w:r>
          </w:p>
          <w:p w14:paraId="0128321E" w14:textId="77777777" w:rsidR="006C1745" w:rsidRDefault="006C1745" w:rsidP="008E623D">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lastRenderedPageBreak/>
              <w:t>若地面站发送重新作业</w:t>
            </w:r>
            <w:r w:rsidR="004B0E65">
              <w:rPr>
                <w:rFonts w:ascii="Times New Roman" w:eastAsia="仿宋" w:hAnsi="Times New Roman" w:cs="Times New Roman" w:hint="eastAsia"/>
                <w:color w:val="000000"/>
                <w:kern w:val="0"/>
                <w:sz w:val="22"/>
              </w:rPr>
              <w:t>（详见《报文格式》遥控标签页序号</w:t>
            </w:r>
            <w:r w:rsidR="004B0E65">
              <w:rPr>
                <w:rFonts w:ascii="Times New Roman" w:eastAsia="仿宋" w:hAnsi="Times New Roman" w:cs="Times New Roman" w:hint="eastAsia"/>
                <w:color w:val="000000"/>
                <w:kern w:val="0"/>
                <w:sz w:val="22"/>
              </w:rPr>
              <w:t>1</w:t>
            </w:r>
            <w:r w:rsidR="004B0E65">
              <w:rPr>
                <w:rFonts w:ascii="Times New Roman" w:eastAsia="仿宋" w:hAnsi="Times New Roman" w:cs="Times New Roman"/>
                <w:color w:val="000000"/>
                <w:kern w:val="0"/>
                <w:sz w:val="22"/>
              </w:rPr>
              <w:t>5</w:t>
            </w:r>
            <w:r w:rsidR="004B0E65">
              <w:rPr>
                <w:rFonts w:ascii="Times New Roman" w:eastAsia="仿宋" w:hAnsi="Times New Roman" w:cs="Times New Roman" w:hint="eastAsia"/>
                <w:color w:val="000000"/>
                <w:kern w:val="0"/>
                <w:sz w:val="22"/>
              </w:rPr>
              <w:t>）</w:t>
            </w:r>
            <w:r w:rsidRPr="008965FF">
              <w:rPr>
                <w:rFonts w:ascii="Times New Roman" w:eastAsia="仿宋" w:hAnsi="Times New Roman" w:cs="Times New Roman"/>
                <w:color w:val="000000"/>
                <w:kern w:val="0"/>
                <w:sz w:val="22"/>
              </w:rPr>
              <w:t>，则程序运行指针</w:t>
            </w:r>
            <w:r w:rsidR="00532FE0">
              <w:rPr>
                <w:rFonts w:ascii="Times New Roman" w:eastAsia="仿宋" w:hAnsi="Times New Roman" w:cs="Times New Roman" w:hint="eastAsia"/>
                <w:color w:val="000000"/>
                <w:kern w:val="0"/>
                <w:sz w:val="22"/>
              </w:rPr>
              <w:t>逆向运行至</w:t>
            </w:r>
            <w:r w:rsidRPr="008965FF">
              <w:rPr>
                <w:rFonts w:ascii="Times New Roman" w:eastAsia="仿宋" w:hAnsi="Times New Roman" w:cs="Times New Roman"/>
                <w:color w:val="000000"/>
                <w:kern w:val="0"/>
                <w:sz w:val="22"/>
              </w:rPr>
              <w:t>本</w:t>
            </w:r>
            <w:r w:rsidRPr="008965FF">
              <w:rPr>
                <w:rFonts w:ascii="Times New Roman" w:eastAsia="仿宋" w:hAnsi="Times New Roman" w:cs="Times New Roman"/>
                <w:color w:val="000000"/>
                <w:kern w:val="0"/>
                <w:sz w:val="22"/>
              </w:rPr>
              <w:t>segment</w:t>
            </w:r>
            <w:r w:rsidRPr="008965FF">
              <w:rPr>
                <w:rFonts w:ascii="Times New Roman" w:eastAsia="仿宋" w:hAnsi="Times New Roman" w:cs="Times New Roman"/>
                <w:color w:val="000000"/>
                <w:kern w:val="0"/>
                <w:sz w:val="22"/>
              </w:rPr>
              <w:t>第一行的位置重新开始执行</w:t>
            </w:r>
            <w:r w:rsidR="00B76037">
              <w:rPr>
                <w:rFonts w:ascii="Times New Roman" w:eastAsia="仿宋" w:hAnsi="Times New Roman" w:cs="Times New Roman" w:hint="eastAsia"/>
                <w:color w:val="000000"/>
                <w:kern w:val="0"/>
                <w:sz w:val="22"/>
              </w:rPr>
              <w:t>，主控向地面站发送禁止手工操作指令</w:t>
            </w:r>
          </w:p>
          <w:p w14:paraId="3FD8A665" w14:textId="77777777" w:rsidR="00703331" w:rsidRDefault="00703331" w:rsidP="008E623D">
            <w:pPr>
              <w:widowControl/>
              <w:jc w:val="left"/>
              <w:rPr>
                <w:ins w:id="72" w:author="赵晶晶" w:date="2019-09-08T20:28:00Z"/>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若地面站发送暂停或停止指令：暂不处理</w:t>
            </w:r>
          </w:p>
          <w:p w14:paraId="7E17485D" w14:textId="1D6AB63F" w:rsidR="00A2238E" w:rsidRPr="008965FF" w:rsidRDefault="00A2238E" w:rsidP="00D00B37">
            <w:pPr>
              <w:widowControl/>
              <w:jc w:val="left"/>
              <w:rPr>
                <w:rFonts w:ascii="Times New Roman" w:eastAsia="仿宋" w:hAnsi="Times New Roman" w:cs="Times New Roman"/>
                <w:color w:val="000000"/>
                <w:kern w:val="0"/>
                <w:sz w:val="22"/>
              </w:rPr>
            </w:pPr>
            <w:ins w:id="73" w:author="赵晶晶" w:date="2019-09-08T20:30:00Z">
              <w:r>
                <w:rPr>
                  <w:rFonts w:ascii="Times New Roman" w:eastAsia="仿宋" w:hAnsi="Times New Roman" w:cs="Times New Roman" w:hint="eastAsia"/>
                  <w:color w:val="000000"/>
                  <w:kern w:val="0"/>
                  <w:sz w:val="22"/>
                </w:rPr>
                <w:t>2.</w:t>
              </w:r>
            </w:ins>
            <w:ins w:id="74" w:author="赵晶晶" w:date="2019-09-08T20:38:00Z">
              <w:r w:rsidR="00D64A04">
                <w:rPr>
                  <w:rFonts w:ascii="Times New Roman" w:eastAsia="仿宋" w:hAnsi="Times New Roman" w:cs="Times New Roman" w:hint="eastAsia"/>
                  <w:color w:val="000000"/>
                  <w:kern w:val="0"/>
                  <w:sz w:val="22"/>
                </w:rPr>
                <w:t xml:space="preserve"> </w:t>
              </w:r>
            </w:ins>
            <w:ins w:id="75" w:author="赵晶晶" w:date="2019-09-08T20:50:00Z">
              <w:r w:rsidR="00D00B37">
                <w:rPr>
                  <w:rFonts w:ascii="Times New Roman" w:eastAsia="仿宋" w:hAnsi="Times New Roman" w:cs="Times New Roman" w:hint="eastAsia"/>
                  <w:color w:val="000000"/>
                  <w:kern w:val="0"/>
                  <w:sz w:val="22"/>
                </w:rPr>
                <w:t>主控读取作业文件，控制参数为</w:t>
              </w:r>
              <w:r w:rsidR="00D00B37">
                <w:rPr>
                  <w:rFonts w:ascii="Times New Roman" w:eastAsia="仿宋" w:hAnsi="Times New Roman" w:cs="Times New Roman" w:hint="eastAsia"/>
                  <w:color w:val="000000"/>
                  <w:kern w:val="0"/>
                  <w:sz w:val="22"/>
                </w:rPr>
                <w:t>String</w:t>
              </w:r>
              <w:r w:rsidR="00D00B37">
                <w:rPr>
                  <w:rFonts w:ascii="Times New Roman" w:eastAsia="仿宋" w:hAnsi="Times New Roman" w:cs="Times New Roman" w:hint="eastAsia"/>
                  <w:color w:val="000000"/>
                  <w:kern w:val="0"/>
                  <w:sz w:val="22"/>
                </w:rPr>
                <w:t>类型，参数格式为：</w:t>
              </w:r>
              <w:r w:rsidR="00D00B37" w:rsidRPr="00D92E6D">
                <w:rPr>
                  <w:rFonts w:ascii="Times New Roman" w:eastAsia="仿宋" w:hAnsi="Times New Roman" w:cs="Times New Roman"/>
                  <w:color w:val="000000"/>
                  <w:kern w:val="0"/>
                  <w:sz w:val="22"/>
                </w:rPr>
                <w:t>"</w:t>
              </w:r>
            </w:ins>
            <w:ins w:id="76" w:author="RSN imsean" w:date="2019-09-08T21:50:00Z">
              <w:r w:rsidR="0043341E">
                <w:rPr>
                  <w:rFonts w:ascii="仿宋" w:eastAsia="仿宋" w:hAnsi="仿宋" w:hint="eastAsia"/>
                  <w:sz w:val="24"/>
                  <w:szCs w:val="24"/>
                </w:rPr>
                <w:t>通知-</w:t>
              </w:r>
              <w:r w:rsidR="0043341E">
                <w:rPr>
                  <w:rFonts w:ascii="仿宋" w:eastAsia="仿宋" w:hAnsi="仿宋"/>
                  <w:sz w:val="24"/>
                  <w:szCs w:val="24"/>
                </w:rPr>
                <w:t>[</w:t>
              </w:r>
              <w:r w:rsidR="0043341E">
                <w:rPr>
                  <w:rFonts w:ascii="仿宋" w:eastAsia="仿宋" w:hAnsi="仿宋" w:hint="eastAsia"/>
                  <w:sz w:val="24"/>
                  <w:szCs w:val="24"/>
                </w:rPr>
                <w:t>读取到的string消息</w:t>
              </w:r>
              <w:r w:rsidR="0043341E">
                <w:rPr>
                  <w:rFonts w:ascii="仿宋" w:eastAsia="仿宋" w:hAnsi="仿宋"/>
                  <w:sz w:val="24"/>
                  <w:szCs w:val="24"/>
                </w:rPr>
                <w:t>]</w:t>
              </w:r>
              <w:r w:rsidR="0043341E">
                <w:rPr>
                  <w:rFonts w:ascii="仿宋" w:eastAsia="仿宋" w:hAnsi="仿宋" w:hint="eastAsia"/>
                  <w:sz w:val="24"/>
                  <w:szCs w:val="24"/>
                </w:rPr>
                <w:t>-</w:t>
              </w:r>
            </w:ins>
            <w:ins w:id="77" w:author="赵晶晶" w:date="2019-09-08T20:50:00Z">
              <w:del w:id="78" w:author="RSN imsean" w:date="2019-09-08T21:50:00Z">
                <w:r w:rsidR="00D00B37" w:rsidRPr="00D92E6D" w:rsidDel="0043341E">
                  <w:rPr>
                    <w:rFonts w:ascii="Times New Roman" w:eastAsia="仿宋" w:hAnsi="Times New Roman" w:cs="Times New Roman"/>
                    <w:color w:val="000000"/>
                    <w:kern w:val="0"/>
                    <w:sz w:val="22"/>
                  </w:rPr>
                  <w:delText>Title-Message-</w:delText>
                </w:r>
                <w:r w:rsidR="00D00B37" w:rsidRPr="00D92E6D" w:rsidDel="0043341E">
                  <w:rPr>
                    <w:rFonts w:ascii="Times New Roman" w:eastAsia="仿宋" w:hAnsi="Times New Roman" w:cs="Times New Roman" w:hint="eastAsia"/>
                    <w:color w:val="000000"/>
                    <w:kern w:val="0"/>
                    <w:sz w:val="22"/>
                  </w:rPr>
                  <w:delText>Continue</w:delText>
                </w:r>
              </w:del>
            </w:ins>
            <w:ins w:id="79" w:author="RSN imsean" w:date="2019-09-08T21:50:00Z">
              <w:r w:rsidR="0043341E">
                <w:rPr>
                  <w:rFonts w:ascii="Times New Roman" w:eastAsia="仿宋" w:hAnsi="Times New Roman" w:cs="Times New Roman" w:hint="eastAsia"/>
                  <w:color w:val="000000"/>
                  <w:kern w:val="0"/>
                  <w:sz w:val="22"/>
                </w:rPr>
                <w:t>继续运行</w:t>
              </w:r>
            </w:ins>
            <w:ins w:id="80" w:author="赵晶晶" w:date="2019-09-08T20:50:00Z">
              <w:r w:rsidR="00D00B37" w:rsidRPr="00D92E6D">
                <w:rPr>
                  <w:rFonts w:ascii="Times New Roman" w:eastAsia="仿宋" w:hAnsi="Times New Roman" w:cs="Times New Roman"/>
                  <w:color w:val="000000"/>
                  <w:kern w:val="0"/>
                  <w:sz w:val="22"/>
                </w:rPr>
                <w:t>|</w:t>
              </w:r>
              <w:del w:id="81" w:author="RSN imsean" w:date="2019-09-08T21:50:00Z">
                <w:r w:rsidR="00D00B37" w:rsidRPr="00D92E6D" w:rsidDel="0043341E">
                  <w:rPr>
                    <w:rFonts w:ascii="Times New Roman" w:eastAsia="仿宋" w:hAnsi="Times New Roman" w:cs="Times New Roman" w:hint="eastAsia"/>
                    <w:color w:val="000000"/>
                    <w:kern w:val="0"/>
                    <w:sz w:val="22"/>
                  </w:rPr>
                  <w:delText>ManualControl</w:delText>
                </w:r>
              </w:del>
            </w:ins>
            <w:ins w:id="82" w:author="RSN imsean" w:date="2019-09-08T21:50:00Z">
              <w:r w:rsidR="0043341E">
                <w:rPr>
                  <w:rFonts w:ascii="Times New Roman" w:eastAsia="仿宋" w:hAnsi="Times New Roman" w:cs="Times New Roman" w:hint="eastAsia"/>
                  <w:color w:val="000000"/>
                  <w:kern w:val="0"/>
                  <w:sz w:val="22"/>
                </w:rPr>
                <w:t>转人工控制</w:t>
              </w:r>
            </w:ins>
            <w:ins w:id="83" w:author="赵晶晶" w:date="2019-09-08T20:50:00Z">
              <w:r w:rsidR="00D00B37" w:rsidRPr="00D92E6D">
                <w:rPr>
                  <w:rFonts w:ascii="Times New Roman" w:eastAsia="仿宋" w:hAnsi="Times New Roman" w:cs="Times New Roman"/>
                  <w:color w:val="000000"/>
                  <w:kern w:val="0"/>
                  <w:sz w:val="22"/>
                </w:rPr>
                <w:t>"</w:t>
              </w:r>
              <w:r w:rsidR="00D00B37">
                <w:rPr>
                  <w:rFonts w:ascii="Times New Roman" w:eastAsia="仿宋" w:hAnsi="Times New Roman" w:cs="Times New Roman" w:hint="eastAsia"/>
                  <w:color w:val="000000"/>
                  <w:kern w:val="0"/>
                  <w:sz w:val="22"/>
                </w:rPr>
                <w:t>。</w:t>
              </w:r>
            </w:ins>
            <w:ins w:id="84" w:author="赵晶晶" w:date="2019-09-08T20:29:00Z">
              <w:r>
                <w:rPr>
                  <w:rFonts w:ascii="Times New Roman" w:eastAsia="仿宋" w:hAnsi="Times New Roman" w:cs="Times New Roman" w:hint="eastAsia"/>
                  <w:color w:val="000000"/>
                  <w:kern w:val="0"/>
                  <w:sz w:val="22"/>
                </w:rPr>
                <w:t>主控向地面站</w:t>
              </w:r>
            </w:ins>
            <w:ins w:id="85" w:author="赵晶晶" w:date="2019-09-08T20:30:00Z">
              <w:r>
                <w:rPr>
                  <w:rFonts w:ascii="Times New Roman" w:eastAsia="仿宋" w:hAnsi="Times New Roman" w:cs="Times New Roman" w:hint="eastAsia"/>
                  <w:color w:val="000000"/>
                  <w:kern w:val="0"/>
                  <w:sz w:val="22"/>
                </w:rPr>
                <w:t>发送通知消息</w:t>
              </w:r>
            </w:ins>
            <w:ins w:id="86" w:author="赵晶晶" w:date="2019-09-08T20:32:00Z">
              <w:r w:rsidR="00D92E6D">
                <w:rPr>
                  <w:rFonts w:ascii="Times New Roman" w:eastAsia="仿宋" w:hAnsi="Times New Roman" w:cs="Times New Roman" w:hint="eastAsia"/>
                  <w:color w:val="000000"/>
                  <w:kern w:val="0"/>
                  <w:sz w:val="22"/>
                </w:rPr>
                <w:t>，地面站</w:t>
              </w:r>
            </w:ins>
            <w:ins w:id="87" w:author="赵晶晶" w:date="2019-09-08T20:30:00Z">
              <w:r>
                <w:rPr>
                  <w:rFonts w:ascii="Times New Roman" w:eastAsia="仿宋" w:hAnsi="Times New Roman" w:cs="Times New Roman" w:hint="eastAsia"/>
                  <w:color w:val="000000"/>
                  <w:kern w:val="0"/>
                  <w:sz w:val="22"/>
                </w:rPr>
                <w:t>弹出窗口</w:t>
              </w:r>
            </w:ins>
            <w:ins w:id="88" w:author="赵晶晶" w:date="2019-09-08T20:36:00Z">
              <w:r w:rsidR="00A440E0">
                <w:rPr>
                  <w:rFonts w:ascii="Times New Roman" w:eastAsia="仿宋" w:hAnsi="Times New Roman" w:cs="Times New Roman" w:hint="eastAsia"/>
                  <w:color w:val="000000"/>
                  <w:kern w:val="0"/>
                  <w:sz w:val="22"/>
                </w:rPr>
                <w:t>。</w:t>
              </w:r>
            </w:ins>
            <w:ins w:id="89" w:author="赵晶晶" w:date="2019-09-08T20:37:00Z">
              <w:r w:rsidR="00A440E0">
                <w:rPr>
                  <w:rFonts w:ascii="Times New Roman" w:eastAsia="仿宋" w:hAnsi="Times New Roman" w:cs="Times New Roman" w:hint="eastAsia"/>
                  <w:color w:val="000000"/>
                  <w:kern w:val="0"/>
                  <w:sz w:val="22"/>
                </w:rPr>
                <w:t>转发至节点点号为</w:t>
              </w:r>
              <w:r w:rsidR="00A440E0">
                <w:rPr>
                  <w:rFonts w:ascii="Times New Roman" w:eastAsia="仿宋" w:hAnsi="Times New Roman" w:cs="Times New Roman" w:hint="eastAsia"/>
                  <w:color w:val="000000"/>
                  <w:kern w:val="0"/>
                  <w:sz w:val="22"/>
                </w:rPr>
                <w:t>14</w:t>
              </w:r>
              <w:r w:rsidR="00A440E0">
                <w:rPr>
                  <w:rFonts w:ascii="Times New Roman" w:eastAsia="仿宋" w:hAnsi="Times New Roman" w:cs="Times New Roman" w:hint="eastAsia"/>
                  <w:color w:val="000000"/>
                  <w:kern w:val="0"/>
                  <w:sz w:val="22"/>
                </w:rPr>
                <w:t>的主控节点</w:t>
              </w:r>
            </w:ins>
            <w:ins w:id="90" w:author="赵晶晶" w:date="2019-09-08T20:38:00Z">
              <w:r w:rsidR="00A440E0">
                <w:rPr>
                  <w:rFonts w:ascii="Times New Roman" w:eastAsia="仿宋" w:hAnsi="Times New Roman" w:cs="Times New Roman" w:hint="eastAsia"/>
                  <w:color w:val="000000"/>
                  <w:kern w:val="0"/>
                  <w:sz w:val="22"/>
                </w:rPr>
                <w:t>，地面站程序弹出通知消息窗口，窗口显示</w:t>
              </w:r>
            </w:ins>
            <w:ins w:id="91" w:author="赵晶晶" w:date="2019-09-08T20:34:00Z">
              <w:r w:rsidR="00D92E6D">
                <w:rPr>
                  <w:rFonts w:ascii="Times New Roman" w:eastAsia="仿宋" w:hAnsi="Times New Roman" w:cs="Times New Roman" w:hint="eastAsia"/>
                  <w:color w:val="000000"/>
                  <w:kern w:val="0"/>
                  <w:sz w:val="22"/>
                </w:rPr>
                <w:t>消息头部信息、消息内容和两个</w:t>
              </w:r>
            </w:ins>
            <w:ins w:id="92" w:author="赵晶晶" w:date="2019-09-08T20:35:00Z">
              <w:r w:rsidR="00D92E6D">
                <w:rPr>
                  <w:rFonts w:ascii="Times New Roman" w:eastAsia="仿宋" w:hAnsi="Times New Roman" w:cs="Times New Roman" w:hint="eastAsia"/>
                  <w:color w:val="000000"/>
                  <w:kern w:val="0"/>
                  <w:sz w:val="22"/>
                </w:rPr>
                <w:t>功能按钮。</w:t>
              </w:r>
            </w:ins>
          </w:p>
        </w:tc>
      </w:tr>
    </w:tbl>
    <w:p w14:paraId="5D8E8F0E" w14:textId="77777777" w:rsidR="00846363" w:rsidRDefault="00846363" w:rsidP="006D0ACE">
      <w:pPr>
        <w:rPr>
          <w:rFonts w:ascii="Times New Roman" w:eastAsia="仿宋" w:hAnsi="Times New Roman" w:cs="Times New Roman"/>
        </w:rPr>
      </w:pPr>
    </w:p>
    <w:p w14:paraId="4112EF4B" w14:textId="77777777" w:rsidR="009273E2" w:rsidRDefault="009273E2" w:rsidP="000C2CF7">
      <w:pPr>
        <w:outlineLvl w:val="0"/>
        <w:rPr>
          <w:rFonts w:ascii="Times New Roman" w:eastAsia="仿宋" w:hAnsi="Times New Roman" w:cs="Times New Roman"/>
        </w:rPr>
      </w:pPr>
      <w:r>
        <w:rPr>
          <w:rFonts w:ascii="Times New Roman" w:eastAsia="仿宋" w:hAnsi="Times New Roman" w:cs="Times New Roman" w:hint="eastAsia"/>
        </w:rPr>
        <w:t>六、工具类</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5892"/>
      </w:tblGrid>
      <w:tr w:rsidR="00984666" w:rsidRPr="00521984" w14:paraId="54AE8B34" w14:textId="77777777" w:rsidTr="00984666">
        <w:trPr>
          <w:trHeight w:val="285"/>
        </w:trPr>
        <w:tc>
          <w:tcPr>
            <w:tcW w:w="1449" w:type="pct"/>
            <w:shd w:val="clear" w:color="auto" w:fill="auto"/>
            <w:noWrap/>
            <w:vAlign w:val="bottom"/>
            <w:hideMark/>
          </w:tcPr>
          <w:p w14:paraId="0E72D69B" w14:textId="77777777" w:rsidR="00984666" w:rsidRPr="00521984" w:rsidRDefault="00984666" w:rsidP="00521984">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TOOLRESET</w:t>
            </w:r>
          </w:p>
        </w:tc>
        <w:tc>
          <w:tcPr>
            <w:tcW w:w="3551" w:type="pct"/>
          </w:tcPr>
          <w:p w14:paraId="669FC149" w14:textId="77777777" w:rsidR="00984666"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工具复位</w:t>
            </w:r>
          </w:p>
          <w:p w14:paraId="19C70A94" w14:textId="77777777" w:rsidR="00984666"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如果剥线工具启用，执行剥线工具初始化指令</w:t>
            </w:r>
          </w:p>
          <w:p w14:paraId="03ED8951" w14:textId="77777777" w:rsidR="00984666"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如果接线工具启用，执行套筒锁定</w:t>
            </w:r>
          </w:p>
          <w:p w14:paraId="4AB988B8" w14:textId="77777777" w:rsidR="00984666"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如果手爪工具启用，执行手爪打开指令</w:t>
            </w:r>
          </w:p>
          <w:p w14:paraId="4ABEDFB2" w14:textId="77777777" w:rsidR="00984666"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如果断线工具启用，执行钳口复位指令</w:t>
            </w:r>
          </w:p>
          <w:p w14:paraId="17989C3D" w14:textId="77777777" w:rsidR="00984666" w:rsidRPr="00521984"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以上指令为并行执行</w:t>
            </w:r>
          </w:p>
        </w:tc>
      </w:tr>
      <w:tr w:rsidR="00984666" w:rsidRPr="00521984" w14:paraId="44E1CA43" w14:textId="77777777" w:rsidTr="00984666">
        <w:trPr>
          <w:trHeight w:val="285"/>
        </w:trPr>
        <w:tc>
          <w:tcPr>
            <w:tcW w:w="1449" w:type="pct"/>
            <w:shd w:val="clear" w:color="000000" w:fill="FFFF00"/>
            <w:noWrap/>
            <w:vAlign w:val="bottom"/>
            <w:hideMark/>
          </w:tcPr>
          <w:p w14:paraId="471F28D3" w14:textId="77777777" w:rsidR="00984666" w:rsidRPr="00521984"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剥线工具</w:t>
            </w:r>
          </w:p>
        </w:tc>
        <w:tc>
          <w:tcPr>
            <w:tcW w:w="3551" w:type="pct"/>
            <w:shd w:val="clear" w:color="000000" w:fill="FFFF00"/>
          </w:tcPr>
          <w:p w14:paraId="116E05D0" w14:textId="77777777" w:rsidR="00984666" w:rsidRPr="00521984" w:rsidRDefault="00984666" w:rsidP="00521984">
            <w:pPr>
              <w:widowControl/>
              <w:jc w:val="left"/>
              <w:rPr>
                <w:rFonts w:ascii="等线" w:eastAsia="等线" w:hAnsi="等线" w:cs="宋体"/>
                <w:color w:val="000000"/>
                <w:kern w:val="0"/>
                <w:sz w:val="22"/>
              </w:rPr>
            </w:pPr>
            <w:r w:rsidRPr="00941FA3">
              <w:rPr>
                <w:rFonts w:ascii="等线" w:eastAsia="等线" w:hAnsi="等线" w:cs="宋体" w:hint="eastAsia"/>
                <w:color w:val="000000"/>
                <w:kern w:val="0"/>
                <w:sz w:val="22"/>
              </w:rPr>
              <w:t>配电网带电作业机器人</w:t>
            </w:r>
            <w:r w:rsidRPr="00941FA3">
              <w:rPr>
                <w:rFonts w:ascii="等线" w:eastAsia="等线" w:hAnsi="等线" w:cs="宋体"/>
                <w:color w:val="000000"/>
                <w:kern w:val="0"/>
                <w:sz w:val="22"/>
              </w:rPr>
              <w:t>_末端剥线工具控制ROS节点_软件接口说明书_0.0.</w:t>
            </w:r>
            <w:r w:rsidR="00083B11">
              <w:rPr>
                <w:rFonts w:ascii="等线" w:eastAsia="等线" w:hAnsi="等线" w:cs="宋体"/>
                <w:color w:val="000000"/>
                <w:kern w:val="0"/>
                <w:sz w:val="22"/>
              </w:rPr>
              <w:t>4</w:t>
            </w:r>
          </w:p>
        </w:tc>
      </w:tr>
      <w:tr w:rsidR="00984666" w:rsidRPr="00521984" w14:paraId="12B122C4" w14:textId="77777777" w:rsidTr="00984666">
        <w:trPr>
          <w:trHeight w:val="285"/>
        </w:trPr>
        <w:tc>
          <w:tcPr>
            <w:tcW w:w="1449" w:type="pct"/>
            <w:shd w:val="clear" w:color="auto" w:fill="auto"/>
            <w:noWrap/>
            <w:vAlign w:val="bottom"/>
            <w:hideMark/>
          </w:tcPr>
          <w:p w14:paraId="2519540B" w14:textId="77777777" w:rsidR="00984666" w:rsidRPr="00521984" w:rsidRDefault="00984666" w:rsidP="00521984">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指令</w:t>
            </w:r>
          </w:p>
        </w:tc>
        <w:tc>
          <w:tcPr>
            <w:tcW w:w="3551" w:type="pct"/>
          </w:tcPr>
          <w:p w14:paraId="57B9EC75" w14:textId="77777777" w:rsidR="00984666" w:rsidRPr="00521984" w:rsidRDefault="00984666" w:rsidP="00521984">
            <w:pPr>
              <w:widowControl/>
              <w:jc w:val="left"/>
              <w:rPr>
                <w:rFonts w:ascii="等线" w:eastAsia="等线" w:hAnsi="等线" w:cs="宋体"/>
                <w:color w:val="000000"/>
                <w:kern w:val="0"/>
                <w:sz w:val="22"/>
              </w:rPr>
            </w:pPr>
          </w:p>
        </w:tc>
      </w:tr>
      <w:tr w:rsidR="00984666" w:rsidRPr="00521984" w14:paraId="78760F47" w14:textId="77777777" w:rsidTr="00984666">
        <w:trPr>
          <w:trHeight w:val="285"/>
        </w:trPr>
        <w:tc>
          <w:tcPr>
            <w:tcW w:w="1449" w:type="pct"/>
            <w:shd w:val="clear" w:color="auto" w:fill="auto"/>
            <w:noWrap/>
            <w:vAlign w:val="bottom"/>
            <w:hideMark/>
          </w:tcPr>
          <w:p w14:paraId="308F8003" w14:textId="77777777" w:rsidR="00984666" w:rsidRPr="00521984" w:rsidRDefault="00984666" w:rsidP="00521984">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STRIP_ONEKEY</w:t>
            </w:r>
          </w:p>
        </w:tc>
        <w:tc>
          <w:tcPr>
            <w:tcW w:w="3551" w:type="pct"/>
          </w:tcPr>
          <w:p w14:paraId="0C2EBF85" w14:textId="77777777" w:rsidR="00984666" w:rsidRPr="00521984"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发布一键剥皮指令</w:t>
            </w:r>
            <w:r w:rsidR="00F3770C">
              <w:rPr>
                <w:rFonts w:ascii="等线" w:eastAsia="等线" w:hAnsi="等线" w:cs="宋体" w:hint="eastAsia"/>
                <w:color w:val="000000"/>
                <w:kern w:val="0"/>
                <w:sz w:val="22"/>
              </w:rPr>
              <w:t>（遥控指令）</w:t>
            </w:r>
            <w:r>
              <w:rPr>
                <w:rFonts w:ascii="等线" w:eastAsia="等线" w:hAnsi="等线" w:cs="宋体" w:hint="eastAsia"/>
                <w:color w:val="000000"/>
                <w:kern w:val="0"/>
                <w:sz w:val="22"/>
              </w:rPr>
              <w:t>，并等待</w:t>
            </w:r>
            <w:r w:rsidR="004F3A5C">
              <w:rPr>
                <w:rFonts w:ascii="等线" w:eastAsia="等线" w:hAnsi="等线" w:cs="宋体" w:hint="eastAsia"/>
                <w:color w:val="000000"/>
                <w:kern w:val="0"/>
                <w:sz w:val="22"/>
              </w:rPr>
              <w:t>一键剥皮</w:t>
            </w:r>
            <w:r w:rsidR="00F3770C">
              <w:rPr>
                <w:rFonts w:ascii="等线" w:eastAsia="等线" w:hAnsi="等线" w:cs="宋体" w:hint="eastAsia"/>
                <w:color w:val="000000"/>
                <w:kern w:val="0"/>
                <w:sz w:val="22"/>
              </w:rPr>
              <w:t>正常结束</w:t>
            </w:r>
            <w:r w:rsidR="00BE741E">
              <w:rPr>
                <w:rFonts w:ascii="等线" w:eastAsia="等线" w:hAnsi="等线" w:cs="宋体" w:hint="eastAsia"/>
                <w:color w:val="000000"/>
                <w:kern w:val="0"/>
                <w:sz w:val="22"/>
              </w:rPr>
              <w:t>标志位</w:t>
            </w:r>
            <w:r w:rsidR="004F3A5C">
              <w:rPr>
                <w:rFonts w:ascii="等线" w:eastAsia="等线" w:hAnsi="等线" w:cs="宋体" w:hint="eastAsia"/>
                <w:color w:val="000000"/>
                <w:kern w:val="0"/>
                <w:sz w:val="22"/>
              </w:rPr>
              <w:t>（</w:t>
            </w:r>
            <w:r w:rsidR="003745EE">
              <w:rPr>
                <w:rFonts w:ascii="等线" w:eastAsia="等线" w:hAnsi="等线" w:cs="宋体" w:hint="eastAsia"/>
                <w:color w:val="000000"/>
                <w:kern w:val="0"/>
                <w:sz w:val="22"/>
              </w:rPr>
              <w:t>执行动作</w:t>
            </w:r>
            <w:r w:rsidR="00F3770C">
              <w:rPr>
                <w:rFonts w:ascii="等线" w:eastAsia="等线" w:hAnsi="等线" w:cs="宋体" w:hint="eastAsia"/>
                <w:color w:val="000000"/>
                <w:kern w:val="0"/>
                <w:sz w:val="22"/>
              </w:rPr>
              <w:t>遥信点</w:t>
            </w:r>
            <w:r w:rsidR="004F3A5C">
              <w:rPr>
                <w:rFonts w:ascii="等线" w:eastAsia="等线" w:hAnsi="等线" w:cs="宋体" w:hint="eastAsia"/>
                <w:color w:val="000000"/>
                <w:kern w:val="0"/>
                <w:sz w:val="22"/>
              </w:rPr>
              <w:t>号</w:t>
            </w:r>
            <w:r w:rsidR="00F3770C">
              <w:rPr>
                <w:rFonts w:ascii="等线" w:eastAsia="等线" w:hAnsi="等线" w:cs="宋体" w:hint="eastAsia"/>
                <w:color w:val="000000"/>
                <w:kern w:val="0"/>
                <w:sz w:val="22"/>
              </w:rPr>
              <w:t>2</w:t>
            </w:r>
            <w:r w:rsidR="00F3770C">
              <w:rPr>
                <w:rFonts w:ascii="等线" w:eastAsia="等线" w:hAnsi="等线" w:cs="宋体"/>
                <w:color w:val="000000"/>
                <w:kern w:val="0"/>
                <w:sz w:val="22"/>
              </w:rPr>
              <w:t>7</w:t>
            </w:r>
            <w:r w:rsidR="00F3770C">
              <w:rPr>
                <w:rFonts w:ascii="等线" w:eastAsia="等线" w:hAnsi="等线" w:cs="宋体" w:hint="eastAsia"/>
                <w:color w:val="000000"/>
                <w:kern w:val="0"/>
                <w:sz w:val="22"/>
              </w:rPr>
              <w:t>值为2，</w:t>
            </w:r>
            <w:r w:rsidR="003745EE">
              <w:rPr>
                <w:rFonts w:ascii="等线" w:eastAsia="等线" w:hAnsi="等线" w:cs="宋体" w:hint="eastAsia"/>
                <w:color w:val="000000"/>
                <w:kern w:val="0"/>
                <w:sz w:val="22"/>
              </w:rPr>
              <w:t>动作状态遥信点号2</w:t>
            </w:r>
            <w:r w:rsidR="003745EE">
              <w:rPr>
                <w:rFonts w:ascii="等线" w:eastAsia="等线" w:hAnsi="等线" w:cs="宋体"/>
                <w:color w:val="000000"/>
                <w:kern w:val="0"/>
                <w:sz w:val="22"/>
              </w:rPr>
              <w:t>8</w:t>
            </w:r>
            <w:r w:rsidR="003745EE">
              <w:rPr>
                <w:rFonts w:ascii="等线" w:eastAsia="等线" w:hAnsi="等线" w:cs="宋体" w:hint="eastAsia"/>
                <w:color w:val="000000"/>
                <w:kern w:val="0"/>
                <w:sz w:val="22"/>
              </w:rPr>
              <w:t>值为1</w:t>
            </w:r>
            <w:r w:rsidR="004F3A5C">
              <w:rPr>
                <w:rFonts w:ascii="等线" w:eastAsia="等线" w:hAnsi="等线" w:cs="宋体" w:hint="eastAsia"/>
                <w:color w:val="000000"/>
                <w:kern w:val="0"/>
                <w:sz w:val="22"/>
              </w:rPr>
              <w:t>）变为有效。</w:t>
            </w:r>
            <w:r>
              <w:rPr>
                <w:rFonts w:ascii="等线" w:eastAsia="等线" w:hAnsi="等线" w:cs="宋体" w:hint="eastAsia"/>
                <w:color w:val="000000"/>
                <w:kern w:val="0"/>
                <w:sz w:val="22"/>
              </w:rPr>
              <w:t>若超时结束</w:t>
            </w:r>
            <w:r w:rsidR="00BE741E">
              <w:rPr>
                <w:rFonts w:ascii="等线" w:eastAsia="等线" w:hAnsi="等线" w:cs="宋体" w:hint="eastAsia"/>
                <w:color w:val="000000"/>
                <w:kern w:val="0"/>
                <w:sz w:val="22"/>
              </w:rPr>
              <w:t>或动作失败（执行动作遥信点号2</w:t>
            </w:r>
            <w:r w:rsidR="00BE741E">
              <w:rPr>
                <w:rFonts w:ascii="等线" w:eastAsia="等线" w:hAnsi="等线" w:cs="宋体"/>
                <w:color w:val="000000"/>
                <w:kern w:val="0"/>
                <w:sz w:val="22"/>
              </w:rPr>
              <w:t>7</w:t>
            </w:r>
            <w:r w:rsidR="00BE741E">
              <w:rPr>
                <w:rFonts w:ascii="等线" w:eastAsia="等线" w:hAnsi="等线" w:cs="宋体" w:hint="eastAsia"/>
                <w:color w:val="000000"/>
                <w:kern w:val="0"/>
                <w:sz w:val="22"/>
              </w:rPr>
              <w:t>值为3）</w:t>
            </w:r>
            <w:r>
              <w:rPr>
                <w:rFonts w:ascii="等线" w:eastAsia="等线" w:hAnsi="等线" w:cs="宋体" w:hint="eastAsia"/>
                <w:color w:val="000000"/>
                <w:kern w:val="0"/>
                <w:sz w:val="22"/>
              </w:rPr>
              <w:t>，转为暂停状态，等候人工处理。</w:t>
            </w:r>
            <w:r w:rsidR="00446EA9">
              <w:rPr>
                <w:rFonts w:ascii="等线" w:eastAsia="等线" w:hAnsi="等线" w:cs="宋体" w:hint="eastAsia"/>
                <w:color w:val="000000"/>
                <w:kern w:val="0"/>
                <w:sz w:val="22"/>
              </w:rPr>
              <w:t>超时时间6</w:t>
            </w:r>
            <w:r w:rsidR="00446EA9">
              <w:rPr>
                <w:rFonts w:ascii="等线" w:eastAsia="等线" w:hAnsi="等线" w:cs="宋体"/>
                <w:color w:val="000000"/>
                <w:kern w:val="0"/>
                <w:sz w:val="22"/>
              </w:rPr>
              <w:t xml:space="preserve"> </w:t>
            </w:r>
            <w:r w:rsidR="00446EA9">
              <w:rPr>
                <w:rFonts w:ascii="等线" w:eastAsia="等线" w:hAnsi="等线" w:cs="宋体" w:hint="eastAsia"/>
                <w:color w:val="000000"/>
                <w:kern w:val="0"/>
                <w:sz w:val="22"/>
              </w:rPr>
              <w:t>min</w:t>
            </w:r>
          </w:p>
        </w:tc>
      </w:tr>
      <w:tr w:rsidR="00984666" w:rsidRPr="00521984" w14:paraId="294C87B2" w14:textId="77777777" w:rsidTr="00984666">
        <w:trPr>
          <w:trHeight w:val="285"/>
        </w:trPr>
        <w:tc>
          <w:tcPr>
            <w:tcW w:w="1449" w:type="pct"/>
            <w:shd w:val="clear" w:color="auto" w:fill="auto"/>
            <w:noWrap/>
            <w:vAlign w:val="bottom"/>
            <w:hideMark/>
          </w:tcPr>
          <w:p w14:paraId="64351F4F" w14:textId="77777777" w:rsidR="00984666" w:rsidRPr="00521984" w:rsidRDefault="00984666" w:rsidP="00521984">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STRIP_INIT</w:t>
            </w:r>
          </w:p>
        </w:tc>
        <w:tc>
          <w:tcPr>
            <w:tcW w:w="3551" w:type="pct"/>
          </w:tcPr>
          <w:p w14:paraId="64FF181A" w14:textId="77777777" w:rsidR="00984666" w:rsidRPr="00521984"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发布初始化指令，</w:t>
            </w:r>
            <w:bookmarkStart w:id="93" w:name="OLE_LINK1"/>
            <w:bookmarkStart w:id="94" w:name="OLE_LINK2"/>
            <w:bookmarkStart w:id="95" w:name="OLE_LINK3"/>
            <w:r>
              <w:rPr>
                <w:rFonts w:ascii="等线" w:eastAsia="等线" w:hAnsi="等线" w:cs="宋体" w:hint="eastAsia"/>
                <w:color w:val="000000"/>
                <w:kern w:val="0"/>
                <w:sz w:val="22"/>
              </w:rPr>
              <w:t>并等待</w:t>
            </w:r>
            <w:r w:rsidR="00613594">
              <w:rPr>
                <w:rFonts w:ascii="等线" w:eastAsia="等线" w:hAnsi="等线" w:cs="宋体" w:hint="eastAsia"/>
                <w:color w:val="000000"/>
                <w:kern w:val="0"/>
                <w:sz w:val="22"/>
              </w:rPr>
              <w:t>初始化</w:t>
            </w:r>
            <w:r w:rsidR="00BE741E">
              <w:rPr>
                <w:rFonts w:ascii="等线" w:eastAsia="等线" w:hAnsi="等线" w:cs="宋体" w:hint="eastAsia"/>
                <w:color w:val="000000"/>
                <w:kern w:val="0"/>
                <w:sz w:val="22"/>
              </w:rPr>
              <w:t>正常结束标志位</w:t>
            </w:r>
            <w:r w:rsidR="00613594">
              <w:rPr>
                <w:rFonts w:ascii="等线" w:eastAsia="等线" w:hAnsi="等线" w:cs="宋体" w:hint="eastAsia"/>
                <w:color w:val="000000"/>
                <w:kern w:val="0"/>
                <w:sz w:val="22"/>
              </w:rPr>
              <w:t>（</w:t>
            </w:r>
            <w:r w:rsidR="00BE741E">
              <w:rPr>
                <w:rFonts w:ascii="等线" w:eastAsia="等线" w:hAnsi="等线" w:cs="宋体" w:hint="eastAsia"/>
                <w:color w:val="000000"/>
                <w:kern w:val="0"/>
                <w:sz w:val="22"/>
              </w:rPr>
              <w:t>执行动作遥信点号2</w:t>
            </w:r>
            <w:r w:rsidR="00BE741E">
              <w:rPr>
                <w:rFonts w:ascii="等线" w:eastAsia="等线" w:hAnsi="等线" w:cs="宋体"/>
                <w:color w:val="000000"/>
                <w:kern w:val="0"/>
                <w:sz w:val="22"/>
              </w:rPr>
              <w:t>7</w:t>
            </w:r>
            <w:r w:rsidR="00BE741E">
              <w:rPr>
                <w:rFonts w:ascii="等线" w:eastAsia="等线" w:hAnsi="等线" w:cs="宋体" w:hint="eastAsia"/>
                <w:color w:val="000000"/>
                <w:kern w:val="0"/>
                <w:sz w:val="22"/>
              </w:rPr>
              <w:t>值为</w:t>
            </w:r>
            <w:r w:rsidR="00BE741E">
              <w:rPr>
                <w:rFonts w:ascii="等线" w:eastAsia="等线" w:hAnsi="等线" w:cs="宋体"/>
                <w:color w:val="000000"/>
                <w:kern w:val="0"/>
                <w:sz w:val="22"/>
              </w:rPr>
              <w:t>3</w:t>
            </w:r>
            <w:r w:rsidR="00BE741E">
              <w:rPr>
                <w:rFonts w:ascii="等线" w:eastAsia="等线" w:hAnsi="等线" w:cs="宋体" w:hint="eastAsia"/>
                <w:color w:val="000000"/>
                <w:kern w:val="0"/>
                <w:sz w:val="22"/>
              </w:rPr>
              <w:t>，动作状态遥信点号2</w:t>
            </w:r>
            <w:r w:rsidR="00BE741E">
              <w:rPr>
                <w:rFonts w:ascii="等线" w:eastAsia="等线" w:hAnsi="等线" w:cs="宋体"/>
                <w:color w:val="000000"/>
                <w:kern w:val="0"/>
                <w:sz w:val="22"/>
              </w:rPr>
              <w:t>8</w:t>
            </w:r>
            <w:r w:rsidR="00BE741E">
              <w:rPr>
                <w:rFonts w:ascii="等线" w:eastAsia="等线" w:hAnsi="等线" w:cs="宋体" w:hint="eastAsia"/>
                <w:color w:val="000000"/>
                <w:kern w:val="0"/>
                <w:sz w:val="22"/>
              </w:rPr>
              <w:t>值为1</w:t>
            </w:r>
            <w:r w:rsidR="00613594">
              <w:rPr>
                <w:rFonts w:ascii="等线" w:eastAsia="等线" w:hAnsi="等线" w:cs="宋体" w:hint="eastAsia"/>
                <w:color w:val="000000"/>
                <w:kern w:val="0"/>
                <w:sz w:val="22"/>
              </w:rPr>
              <w:t>）</w:t>
            </w:r>
            <w:r w:rsidR="00DF1967">
              <w:rPr>
                <w:rFonts w:ascii="等线" w:eastAsia="等线" w:hAnsi="等线" w:cs="宋体" w:hint="eastAsia"/>
                <w:color w:val="000000"/>
                <w:kern w:val="0"/>
                <w:sz w:val="22"/>
              </w:rPr>
              <w:t>变为有效。</w:t>
            </w:r>
            <w:r>
              <w:rPr>
                <w:rFonts w:ascii="等线" w:eastAsia="等线" w:hAnsi="等线" w:cs="宋体" w:hint="eastAsia"/>
                <w:color w:val="000000"/>
                <w:kern w:val="0"/>
                <w:sz w:val="22"/>
              </w:rPr>
              <w:t>若超时结束，作业转为暂停状态，等候人工处理。</w:t>
            </w:r>
            <w:bookmarkEnd w:id="93"/>
            <w:bookmarkEnd w:id="94"/>
            <w:bookmarkEnd w:id="95"/>
            <w:r w:rsidR="00446EA9">
              <w:rPr>
                <w:rFonts w:ascii="等线" w:eastAsia="等线" w:hAnsi="等线" w:cs="宋体" w:hint="eastAsia"/>
                <w:color w:val="000000"/>
                <w:kern w:val="0"/>
                <w:sz w:val="22"/>
              </w:rPr>
              <w:t>超时时间1</w:t>
            </w:r>
            <w:r w:rsidR="00446EA9">
              <w:rPr>
                <w:rFonts w:ascii="等线" w:eastAsia="等线" w:hAnsi="等线" w:cs="宋体"/>
                <w:color w:val="000000"/>
                <w:kern w:val="0"/>
                <w:sz w:val="22"/>
              </w:rPr>
              <w:t xml:space="preserve"> </w:t>
            </w:r>
            <w:r w:rsidR="00446EA9">
              <w:rPr>
                <w:rFonts w:ascii="等线" w:eastAsia="等线" w:hAnsi="等线" w:cs="宋体" w:hint="eastAsia"/>
                <w:color w:val="000000"/>
                <w:kern w:val="0"/>
                <w:sz w:val="22"/>
              </w:rPr>
              <w:t>min</w:t>
            </w:r>
          </w:p>
        </w:tc>
      </w:tr>
      <w:tr w:rsidR="00984666" w:rsidRPr="00521984" w14:paraId="7150346E" w14:textId="77777777" w:rsidTr="00984666">
        <w:trPr>
          <w:trHeight w:val="285"/>
        </w:trPr>
        <w:tc>
          <w:tcPr>
            <w:tcW w:w="1449" w:type="pct"/>
            <w:shd w:val="clear" w:color="auto" w:fill="auto"/>
            <w:noWrap/>
            <w:vAlign w:val="bottom"/>
            <w:hideMark/>
          </w:tcPr>
          <w:p w14:paraId="77FE80DE" w14:textId="77777777" w:rsidR="00984666" w:rsidRPr="00521984" w:rsidRDefault="00984666" w:rsidP="00521984">
            <w:pPr>
              <w:widowControl/>
              <w:jc w:val="left"/>
              <w:rPr>
                <w:rFonts w:ascii="等线" w:eastAsia="等线" w:hAnsi="等线" w:cs="宋体"/>
                <w:color w:val="000000"/>
                <w:kern w:val="0"/>
                <w:sz w:val="22"/>
              </w:rPr>
            </w:pPr>
            <w:bookmarkStart w:id="96" w:name="_Hlk15839813"/>
            <w:r w:rsidRPr="00521984">
              <w:rPr>
                <w:rFonts w:ascii="等线" w:eastAsia="等线" w:hAnsi="等线" w:cs="宋体" w:hint="eastAsia"/>
                <w:color w:val="000000"/>
                <w:kern w:val="0"/>
                <w:sz w:val="22"/>
              </w:rPr>
              <w:t>STRIP_ROTATE</w:t>
            </w:r>
          </w:p>
        </w:tc>
        <w:tc>
          <w:tcPr>
            <w:tcW w:w="3551" w:type="pct"/>
          </w:tcPr>
          <w:p w14:paraId="79A2B03E" w14:textId="77777777" w:rsidR="00984666" w:rsidRPr="00521984"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发布剥皮旋转指令，等待附加延时参数（</w:t>
            </w:r>
            <w:proofErr w:type="spellStart"/>
            <w:r>
              <w:rPr>
                <w:rFonts w:ascii="等线" w:eastAsia="等线" w:hAnsi="等线" w:cs="宋体" w:hint="eastAsia"/>
                <w:color w:val="000000"/>
                <w:kern w:val="0"/>
                <w:sz w:val="22"/>
              </w:rPr>
              <w:t>ms</w:t>
            </w:r>
            <w:proofErr w:type="spellEnd"/>
            <w:r>
              <w:rPr>
                <w:rFonts w:ascii="等线" w:eastAsia="等线" w:hAnsi="等线" w:cs="宋体" w:hint="eastAsia"/>
                <w:color w:val="000000"/>
                <w:kern w:val="0"/>
                <w:sz w:val="22"/>
              </w:rPr>
              <w:t>）后发布停止指令，若</w:t>
            </w:r>
            <w:r w:rsidR="00524FCF">
              <w:rPr>
                <w:rFonts w:ascii="等线" w:eastAsia="等线" w:hAnsi="等线" w:cs="宋体" w:hint="eastAsia"/>
                <w:color w:val="000000"/>
                <w:kern w:val="0"/>
                <w:sz w:val="22"/>
              </w:rPr>
              <w:t>动作失败（执行动作遥信点号2</w:t>
            </w:r>
            <w:r w:rsidR="00524FCF">
              <w:rPr>
                <w:rFonts w:ascii="等线" w:eastAsia="等线" w:hAnsi="等线" w:cs="宋体"/>
                <w:color w:val="000000"/>
                <w:kern w:val="0"/>
                <w:sz w:val="22"/>
              </w:rPr>
              <w:t>7</w:t>
            </w:r>
            <w:r w:rsidR="00524FCF">
              <w:rPr>
                <w:rFonts w:ascii="等线" w:eastAsia="等线" w:hAnsi="等线" w:cs="宋体" w:hint="eastAsia"/>
                <w:color w:val="000000"/>
                <w:kern w:val="0"/>
                <w:sz w:val="22"/>
              </w:rPr>
              <w:t>值为3）</w:t>
            </w:r>
            <w:r>
              <w:rPr>
                <w:rFonts w:ascii="等线" w:eastAsia="等线" w:hAnsi="等线" w:cs="宋体" w:hint="eastAsia"/>
                <w:color w:val="000000"/>
                <w:kern w:val="0"/>
                <w:sz w:val="22"/>
              </w:rPr>
              <w:t>，作业转为暂停状态，等候人工处理。</w:t>
            </w:r>
          </w:p>
        </w:tc>
      </w:tr>
      <w:bookmarkEnd w:id="96"/>
      <w:tr w:rsidR="00984666" w:rsidRPr="00521984" w14:paraId="332CA9F7" w14:textId="77777777" w:rsidTr="00984666">
        <w:trPr>
          <w:trHeight w:val="285"/>
        </w:trPr>
        <w:tc>
          <w:tcPr>
            <w:tcW w:w="1449" w:type="pct"/>
            <w:shd w:val="clear" w:color="auto" w:fill="auto"/>
            <w:noWrap/>
            <w:vAlign w:val="bottom"/>
            <w:hideMark/>
          </w:tcPr>
          <w:p w14:paraId="2CF84E2F" w14:textId="77777777" w:rsidR="00984666" w:rsidRPr="00521984" w:rsidRDefault="00984666" w:rsidP="00C2209B">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STRIP_BACKROTATE</w:t>
            </w:r>
          </w:p>
        </w:tc>
        <w:tc>
          <w:tcPr>
            <w:tcW w:w="3551" w:type="pct"/>
          </w:tcPr>
          <w:p w14:paraId="4CDC1C0B" w14:textId="77777777" w:rsidR="00984666" w:rsidRPr="00521984" w:rsidRDefault="00984666" w:rsidP="00C2209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发布剥皮反转指令，等待附加延时参数（</w:t>
            </w:r>
            <w:proofErr w:type="spellStart"/>
            <w:r>
              <w:rPr>
                <w:rFonts w:ascii="等线" w:eastAsia="等线" w:hAnsi="等线" w:cs="宋体" w:hint="eastAsia"/>
                <w:color w:val="000000"/>
                <w:kern w:val="0"/>
                <w:sz w:val="22"/>
              </w:rPr>
              <w:t>ms</w:t>
            </w:r>
            <w:proofErr w:type="spellEnd"/>
            <w:r>
              <w:rPr>
                <w:rFonts w:ascii="等线" w:eastAsia="等线" w:hAnsi="等线" w:cs="宋体" w:hint="eastAsia"/>
                <w:color w:val="000000"/>
                <w:kern w:val="0"/>
                <w:sz w:val="22"/>
              </w:rPr>
              <w:t>）后发布停止指令，</w:t>
            </w:r>
            <w:r w:rsidR="00B86D58">
              <w:rPr>
                <w:rFonts w:ascii="等线" w:eastAsia="等线" w:hAnsi="等线" w:cs="宋体" w:hint="eastAsia"/>
                <w:color w:val="000000"/>
                <w:kern w:val="0"/>
                <w:sz w:val="22"/>
              </w:rPr>
              <w:t>若动作失败（执行动作遥信点号2</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值为3），</w:t>
            </w:r>
            <w:r>
              <w:rPr>
                <w:rFonts w:ascii="等线" w:eastAsia="等线" w:hAnsi="等线" w:cs="宋体" w:hint="eastAsia"/>
                <w:color w:val="000000"/>
                <w:kern w:val="0"/>
                <w:sz w:val="22"/>
              </w:rPr>
              <w:t>作业转为暂停状态，等候人工处理。</w:t>
            </w:r>
          </w:p>
        </w:tc>
      </w:tr>
      <w:tr w:rsidR="00984666" w:rsidRPr="00521984" w14:paraId="1339F1B7" w14:textId="77777777" w:rsidTr="00984666">
        <w:trPr>
          <w:trHeight w:val="285"/>
        </w:trPr>
        <w:tc>
          <w:tcPr>
            <w:tcW w:w="1449" w:type="pct"/>
            <w:shd w:val="clear" w:color="auto" w:fill="auto"/>
            <w:noWrap/>
            <w:vAlign w:val="bottom"/>
            <w:hideMark/>
          </w:tcPr>
          <w:p w14:paraId="538125A5" w14:textId="77777777" w:rsidR="00984666" w:rsidRPr="00521984" w:rsidRDefault="00984666" w:rsidP="00C2209B">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STRIP_</w:t>
            </w:r>
            <w:r>
              <w:rPr>
                <w:rFonts w:ascii="等线" w:eastAsia="等线" w:hAnsi="等线" w:cs="宋体"/>
                <w:color w:val="000000"/>
                <w:kern w:val="0"/>
                <w:sz w:val="22"/>
              </w:rPr>
              <w:t>UPWARD</w:t>
            </w:r>
          </w:p>
        </w:tc>
        <w:tc>
          <w:tcPr>
            <w:tcW w:w="3551" w:type="pct"/>
          </w:tcPr>
          <w:p w14:paraId="1C8E1EA2" w14:textId="77777777" w:rsidR="00984666" w:rsidRPr="00521984" w:rsidRDefault="00984666" w:rsidP="00C2209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发布开口向上指令，并等待正常结束</w:t>
            </w:r>
            <w:r w:rsidR="00B86D58">
              <w:rPr>
                <w:rFonts w:ascii="等线" w:eastAsia="等线" w:hAnsi="等线" w:cs="宋体" w:hint="eastAsia"/>
                <w:color w:val="000000"/>
                <w:kern w:val="0"/>
                <w:sz w:val="22"/>
              </w:rPr>
              <w:t>标志位（执行动作遥信点号2</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值为1</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，动作状态遥信点号2</w:t>
            </w:r>
            <w:r w:rsidR="00B86D58">
              <w:rPr>
                <w:rFonts w:ascii="等线" w:eastAsia="等线" w:hAnsi="等线" w:cs="宋体"/>
                <w:color w:val="000000"/>
                <w:kern w:val="0"/>
                <w:sz w:val="22"/>
              </w:rPr>
              <w:t>8</w:t>
            </w:r>
            <w:r w:rsidR="00B86D58">
              <w:rPr>
                <w:rFonts w:ascii="等线" w:eastAsia="等线" w:hAnsi="等线" w:cs="宋体" w:hint="eastAsia"/>
                <w:color w:val="000000"/>
                <w:kern w:val="0"/>
                <w:sz w:val="22"/>
              </w:rPr>
              <w:t>值为1）变为有效</w:t>
            </w:r>
            <w:r>
              <w:rPr>
                <w:rFonts w:ascii="等线" w:eastAsia="等线" w:hAnsi="等线" w:cs="宋体" w:hint="eastAsia"/>
                <w:color w:val="000000"/>
                <w:kern w:val="0"/>
                <w:sz w:val="22"/>
              </w:rPr>
              <w:t>，若超时结束</w:t>
            </w:r>
            <w:r w:rsidR="00B86D58">
              <w:rPr>
                <w:rFonts w:ascii="等线" w:eastAsia="等线" w:hAnsi="等线" w:cs="宋体" w:hint="eastAsia"/>
                <w:color w:val="000000"/>
                <w:kern w:val="0"/>
                <w:sz w:val="22"/>
              </w:rPr>
              <w:t>或动作失败（执行动作遥信点号2</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值为3）</w:t>
            </w:r>
            <w:r>
              <w:rPr>
                <w:rFonts w:ascii="等线" w:eastAsia="等线" w:hAnsi="等线" w:cs="宋体" w:hint="eastAsia"/>
                <w:color w:val="000000"/>
                <w:kern w:val="0"/>
                <w:sz w:val="22"/>
              </w:rPr>
              <w:t>，作业转为暂停状态，等候人工处理。</w:t>
            </w:r>
            <w:r w:rsidR="00446EA9">
              <w:rPr>
                <w:rFonts w:ascii="等线" w:eastAsia="等线" w:hAnsi="等线" w:cs="宋体" w:hint="eastAsia"/>
                <w:color w:val="000000"/>
                <w:kern w:val="0"/>
                <w:sz w:val="22"/>
              </w:rPr>
              <w:t>超时时间1min</w:t>
            </w:r>
          </w:p>
        </w:tc>
      </w:tr>
      <w:tr w:rsidR="00984666" w:rsidRPr="00521984" w14:paraId="3FF4EC48" w14:textId="77777777" w:rsidTr="00984666">
        <w:trPr>
          <w:trHeight w:val="285"/>
        </w:trPr>
        <w:tc>
          <w:tcPr>
            <w:tcW w:w="1449" w:type="pct"/>
            <w:shd w:val="clear" w:color="auto" w:fill="auto"/>
            <w:noWrap/>
            <w:vAlign w:val="bottom"/>
            <w:hideMark/>
          </w:tcPr>
          <w:p w14:paraId="30FAAA2F" w14:textId="77777777" w:rsidR="00984666" w:rsidRPr="00521984" w:rsidRDefault="00984666" w:rsidP="00C2209B">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STRIP_</w:t>
            </w:r>
            <w:r>
              <w:rPr>
                <w:rFonts w:ascii="等线" w:eastAsia="等线" w:hAnsi="等线" w:cs="宋体"/>
                <w:color w:val="000000"/>
                <w:kern w:val="0"/>
                <w:sz w:val="22"/>
              </w:rPr>
              <w:t>LINK</w:t>
            </w:r>
            <w:r w:rsidRPr="00521984">
              <w:rPr>
                <w:rFonts w:ascii="等线" w:eastAsia="等线" w:hAnsi="等线" w:cs="宋体" w:hint="eastAsia"/>
                <w:color w:val="000000"/>
                <w:kern w:val="0"/>
                <w:sz w:val="22"/>
              </w:rPr>
              <w:t>UP</w:t>
            </w:r>
          </w:p>
        </w:tc>
        <w:tc>
          <w:tcPr>
            <w:tcW w:w="3551" w:type="pct"/>
          </w:tcPr>
          <w:p w14:paraId="1B5FA977" w14:textId="77777777" w:rsidR="00984666" w:rsidRPr="00521984" w:rsidRDefault="00984666" w:rsidP="00C2209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w:t>
            </w:r>
            <w:bookmarkStart w:id="97" w:name="OLE_LINK6"/>
            <w:bookmarkStart w:id="98" w:name="OLE_LINK7"/>
            <w:bookmarkStart w:id="99" w:name="OLE_LINK8"/>
            <w:r>
              <w:rPr>
                <w:rFonts w:ascii="等线" w:eastAsia="等线" w:hAnsi="等线" w:cs="宋体" w:hint="eastAsia"/>
                <w:color w:val="000000"/>
                <w:kern w:val="0"/>
                <w:sz w:val="22"/>
              </w:rPr>
              <w:t>推杆向上</w:t>
            </w:r>
            <w:bookmarkEnd w:id="97"/>
            <w:bookmarkEnd w:id="98"/>
            <w:bookmarkEnd w:id="99"/>
            <w:r>
              <w:rPr>
                <w:rFonts w:ascii="等线" w:eastAsia="等线" w:hAnsi="等线" w:cs="宋体" w:hint="eastAsia"/>
                <w:color w:val="000000"/>
                <w:kern w:val="0"/>
                <w:sz w:val="22"/>
              </w:rPr>
              <w:t>指令，并等待正常结束</w:t>
            </w:r>
            <w:r w:rsidR="00B86D58">
              <w:rPr>
                <w:rFonts w:ascii="等线" w:eastAsia="等线" w:hAnsi="等线" w:cs="宋体" w:hint="eastAsia"/>
                <w:color w:val="000000"/>
                <w:kern w:val="0"/>
                <w:sz w:val="22"/>
              </w:rPr>
              <w:t>标志位（执行动作遥信点号2</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值为</w:t>
            </w:r>
            <w:r w:rsidR="00131646">
              <w:rPr>
                <w:rFonts w:ascii="等线" w:eastAsia="等线" w:hAnsi="等线" w:cs="宋体"/>
                <w:color w:val="000000"/>
                <w:kern w:val="0"/>
                <w:sz w:val="22"/>
              </w:rPr>
              <w:t>1</w:t>
            </w:r>
            <w:r w:rsidR="00E75649">
              <w:rPr>
                <w:rFonts w:ascii="等线" w:eastAsia="等线" w:hAnsi="等线" w:cs="宋体"/>
                <w:color w:val="000000"/>
                <w:kern w:val="0"/>
                <w:sz w:val="22"/>
              </w:rPr>
              <w:t>5</w:t>
            </w:r>
            <w:r w:rsidR="00B86D58">
              <w:rPr>
                <w:rFonts w:ascii="等线" w:eastAsia="等线" w:hAnsi="等线" w:cs="宋体" w:hint="eastAsia"/>
                <w:color w:val="000000"/>
                <w:kern w:val="0"/>
                <w:sz w:val="22"/>
              </w:rPr>
              <w:t>，动作状态遥信点号2</w:t>
            </w:r>
            <w:r w:rsidR="00B86D58">
              <w:rPr>
                <w:rFonts w:ascii="等线" w:eastAsia="等线" w:hAnsi="等线" w:cs="宋体"/>
                <w:color w:val="000000"/>
                <w:kern w:val="0"/>
                <w:sz w:val="22"/>
              </w:rPr>
              <w:t>8</w:t>
            </w:r>
            <w:r w:rsidR="00B86D58">
              <w:rPr>
                <w:rFonts w:ascii="等线" w:eastAsia="等线" w:hAnsi="等线" w:cs="宋体" w:hint="eastAsia"/>
                <w:color w:val="000000"/>
                <w:kern w:val="0"/>
                <w:sz w:val="22"/>
              </w:rPr>
              <w:t>值为1）变为有效</w:t>
            </w:r>
            <w:r>
              <w:rPr>
                <w:rFonts w:ascii="等线" w:eastAsia="等线" w:hAnsi="等线" w:cs="宋体" w:hint="eastAsia"/>
                <w:color w:val="000000"/>
                <w:kern w:val="0"/>
                <w:sz w:val="22"/>
              </w:rPr>
              <w:t>，若超时结束</w:t>
            </w:r>
            <w:r w:rsidR="00B86D58">
              <w:rPr>
                <w:rFonts w:ascii="等线" w:eastAsia="等线" w:hAnsi="等线" w:cs="宋体" w:hint="eastAsia"/>
                <w:color w:val="000000"/>
                <w:kern w:val="0"/>
                <w:sz w:val="22"/>
              </w:rPr>
              <w:t>或动作失败（执行动作遥信点号2</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值为3）</w:t>
            </w:r>
            <w:r>
              <w:rPr>
                <w:rFonts w:ascii="等线" w:eastAsia="等线" w:hAnsi="等线" w:cs="宋体" w:hint="eastAsia"/>
                <w:color w:val="000000"/>
                <w:kern w:val="0"/>
                <w:sz w:val="22"/>
              </w:rPr>
              <w:t>，作业转为暂停状态，等候人工处理。</w:t>
            </w:r>
            <w:r w:rsidR="00446EA9">
              <w:rPr>
                <w:rFonts w:ascii="等线" w:eastAsia="等线" w:hAnsi="等线" w:cs="宋体" w:hint="eastAsia"/>
                <w:color w:val="000000"/>
                <w:kern w:val="0"/>
                <w:sz w:val="22"/>
              </w:rPr>
              <w:t>超时时间1min</w:t>
            </w:r>
          </w:p>
        </w:tc>
      </w:tr>
      <w:tr w:rsidR="00984666" w:rsidRPr="00521984" w14:paraId="19305449" w14:textId="77777777" w:rsidTr="00984666">
        <w:trPr>
          <w:trHeight w:val="285"/>
        </w:trPr>
        <w:tc>
          <w:tcPr>
            <w:tcW w:w="1449" w:type="pct"/>
            <w:shd w:val="clear" w:color="auto" w:fill="auto"/>
            <w:noWrap/>
            <w:vAlign w:val="bottom"/>
            <w:hideMark/>
          </w:tcPr>
          <w:p w14:paraId="32196CE2" w14:textId="77777777" w:rsidR="00984666" w:rsidRPr="00521984" w:rsidRDefault="00984666" w:rsidP="00C2209B">
            <w:pPr>
              <w:widowControl/>
              <w:jc w:val="left"/>
              <w:rPr>
                <w:rFonts w:ascii="等线" w:eastAsia="等线" w:hAnsi="等线" w:cs="宋体"/>
                <w:color w:val="000000"/>
                <w:kern w:val="0"/>
                <w:sz w:val="22"/>
              </w:rPr>
            </w:pPr>
            <w:bookmarkStart w:id="100" w:name="_Hlk15840995"/>
            <w:r w:rsidRPr="00521984">
              <w:rPr>
                <w:rFonts w:ascii="等线" w:eastAsia="等线" w:hAnsi="等线" w:cs="宋体" w:hint="eastAsia"/>
                <w:color w:val="000000"/>
                <w:kern w:val="0"/>
                <w:sz w:val="22"/>
              </w:rPr>
              <w:lastRenderedPageBreak/>
              <w:t>STRIP_</w:t>
            </w:r>
            <w:r>
              <w:rPr>
                <w:rFonts w:ascii="等线" w:eastAsia="等线" w:hAnsi="等线" w:cs="宋体"/>
                <w:color w:val="000000"/>
                <w:kern w:val="0"/>
                <w:sz w:val="22"/>
              </w:rPr>
              <w:t>LINK</w:t>
            </w:r>
            <w:r w:rsidRPr="00521984">
              <w:rPr>
                <w:rFonts w:ascii="等线" w:eastAsia="等线" w:hAnsi="等线" w:cs="宋体" w:hint="eastAsia"/>
                <w:color w:val="000000"/>
                <w:kern w:val="0"/>
                <w:sz w:val="22"/>
              </w:rPr>
              <w:t>DOWN</w:t>
            </w:r>
          </w:p>
        </w:tc>
        <w:tc>
          <w:tcPr>
            <w:tcW w:w="3551" w:type="pct"/>
          </w:tcPr>
          <w:p w14:paraId="1472F511" w14:textId="77777777" w:rsidR="00984666" w:rsidRPr="00521984" w:rsidRDefault="00984666" w:rsidP="00C2209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发布推杆向下指令，并等待正常结束</w:t>
            </w:r>
            <w:r w:rsidR="00B86D58">
              <w:rPr>
                <w:rFonts w:ascii="等线" w:eastAsia="等线" w:hAnsi="等线" w:cs="宋体" w:hint="eastAsia"/>
                <w:color w:val="000000"/>
                <w:kern w:val="0"/>
                <w:sz w:val="22"/>
              </w:rPr>
              <w:t>标志位（执行动作遥信点号2</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值为</w:t>
            </w:r>
            <w:r w:rsidR="00131646">
              <w:rPr>
                <w:rFonts w:ascii="等线" w:eastAsia="等线" w:hAnsi="等线" w:cs="宋体"/>
                <w:color w:val="000000"/>
                <w:kern w:val="0"/>
                <w:sz w:val="22"/>
              </w:rPr>
              <w:t>1</w:t>
            </w:r>
            <w:r w:rsidR="00E75649">
              <w:rPr>
                <w:rFonts w:ascii="等线" w:eastAsia="等线" w:hAnsi="等线" w:cs="宋体"/>
                <w:color w:val="000000"/>
                <w:kern w:val="0"/>
                <w:sz w:val="22"/>
              </w:rPr>
              <w:t>6</w:t>
            </w:r>
            <w:r w:rsidR="00B86D58">
              <w:rPr>
                <w:rFonts w:ascii="等线" w:eastAsia="等线" w:hAnsi="等线" w:cs="宋体" w:hint="eastAsia"/>
                <w:color w:val="000000"/>
                <w:kern w:val="0"/>
                <w:sz w:val="22"/>
              </w:rPr>
              <w:t>，动作状态遥信点号2</w:t>
            </w:r>
            <w:r w:rsidR="00B86D58">
              <w:rPr>
                <w:rFonts w:ascii="等线" w:eastAsia="等线" w:hAnsi="等线" w:cs="宋体"/>
                <w:color w:val="000000"/>
                <w:kern w:val="0"/>
                <w:sz w:val="22"/>
              </w:rPr>
              <w:t>8</w:t>
            </w:r>
            <w:r w:rsidR="00B86D58">
              <w:rPr>
                <w:rFonts w:ascii="等线" w:eastAsia="等线" w:hAnsi="等线" w:cs="宋体" w:hint="eastAsia"/>
                <w:color w:val="000000"/>
                <w:kern w:val="0"/>
                <w:sz w:val="22"/>
              </w:rPr>
              <w:t>值为1）变为有效</w:t>
            </w:r>
            <w:r>
              <w:rPr>
                <w:rFonts w:ascii="等线" w:eastAsia="等线" w:hAnsi="等线" w:cs="宋体" w:hint="eastAsia"/>
                <w:color w:val="000000"/>
                <w:kern w:val="0"/>
                <w:sz w:val="22"/>
              </w:rPr>
              <w:t>，若超时结束</w:t>
            </w:r>
            <w:r w:rsidR="00B86D58">
              <w:rPr>
                <w:rFonts w:ascii="等线" w:eastAsia="等线" w:hAnsi="等线" w:cs="宋体" w:hint="eastAsia"/>
                <w:color w:val="000000"/>
                <w:kern w:val="0"/>
                <w:sz w:val="22"/>
              </w:rPr>
              <w:t>或动作失败（执行动作遥信点号2</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值为3）</w:t>
            </w:r>
            <w:r>
              <w:rPr>
                <w:rFonts w:ascii="等线" w:eastAsia="等线" w:hAnsi="等线" w:cs="宋体" w:hint="eastAsia"/>
                <w:color w:val="000000"/>
                <w:kern w:val="0"/>
                <w:sz w:val="22"/>
              </w:rPr>
              <w:t>，作业转为暂停状态，等候人工处理。</w:t>
            </w:r>
            <w:r w:rsidR="00446EA9">
              <w:rPr>
                <w:rFonts w:ascii="等线" w:eastAsia="等线" w:hAnsi="等线" w:cs="宋体" w:hint="eastAsia"/>
                <w:color w:val="000000"/>
                <w:kern w:val="0"/>
                <w:sz w:val="22"/>
              </w:rPr>
              <w:t>超时时间1min</w:t>
            </w:r>
          </w:p>
        </w:tc>
      </w:tr>
      <w:bookmarkEnd w:id="100"/>
      <w:tr w:rsidR="00E75649" w:rsidRPr="00521984" w14:paraId="04600C11" w14:textId="77777777" w:rsidTr="00984666">
        <w:trPr>
          <w:trHeight w:val="285"/>
        </w:trPr>
        <w:tc>
          <w:tcPr>
            <w:tcW w:w="1449" w:type="pct"/>
            <w:shd w:val="clear" w:color="auto" w:fill="auto"/>
            <w:noWrap/>
            <w:vAlign w:val="bottom"/>
          </w:tcPr>
          <w:p w14:paraId="6E1E3674"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TRIP_LINKLEFT</w:t>
            </w:r>
          </w:p>
        </w:tc>
        <w:tc>
          <w:tcPr>
            <w:tcW w:w="3551" w:type="pct"/>
          </w:tcPr>
          <w:p w14:paraId="181BFA5A"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发布推杆向左指令，并等待正常结束标志位（执行动作遥信点号2</w:t>
            </w:r>
            <w:r>
              <w:rPr>
                <w:rFonts w:ascii="等线" w:eastAsia="等线" w:hAnsi="等线" w:cs="宋体"/>
                <w:color w:val="000000"/>
                <w:kern w:val="0"/>
                <w:sz w:val="22"/>
              </w:rPr>
              <w:t>7</w:t>
            </w:r>
            <w:r>
              <w:rPr>
                <w:rFonts w:ascii="等线" w:eastAsia="等线" w:hAnsi="等线" w:cs="宋体" w:hint="eastAsia"/>
                <w:color w:val="000000"/>
                <w:kern w:val="0"/>
                <w:sz w:val="22"/>
              </w:rPr>
              <w:t>值为</w:t>
            </w:r>
            <w:r>
              <w:rPr>
                <w:rFonts w:ascii="等线" w:eastAsia="等线" w:hAnsi="等线" w:cs="宋体"/>
                <w:color w:val="000000"/>
                <w:kern w:val="0"/>
                <w:sz w:val="22"/>
              </w:rPr>
              <w:t>13</w:t>
            </w:r>
            <w:r>
              <w:rPr>
                <w:rFonts w:ascii="等线" w:eastAsia="等线" w:hAnsi="等线" w:cs="宋体" w:hint="eastAsia"/>
                <w:color w:val="000000"/>
                <w:kern w:val="0"/>
                <w:sz w:val="22"/>
              </w:rPr>
              <w:t>，动作状态遥信点号2</w:t>
            </w:r>
            <w:r>
              <w:rPr>
                <w:rFonts w:ascii="等线" w:eastAsia="等线" w:hAnsi="等线" w:cs="宋体"/>
                <w:color w:val="000000"/>
                <w:kern w:val="0"/>
                <w:sz w:val="22"/>
              </w:rPr>
              <w:t>8</w:t>
            </w:r>
            <w:r>
              <w:rPr>
                <w:rFonts w:ascii="等线" w:eastAsia="等线" w:hAnsi="等线" w:cs="宋体" w:hint="eastAsia"/>
                <w:color w:val="000000"/>
                <w:kern w:val="0"/>
                <w:sz w:val="22"/>
              </w:rPr>
              <w:t>值为1）变为有效，若超时结束或动作失败（执行动作遥信点号2</w:t>
            </w:r>
            <w:r>
              <w:rPr>
                <w:rFonts w:ascii="等线" w:eastAsia="等线" w:hAnsi="等线" w:cs="宋体"/>
                <w:color w:val="000000"/>
                <w:kern w:val="0"/>
                <w:sz w:val="22"/>
              </w:rPr>
              <w:t>7</w:t>
            </w:r>
            <w:r>
              <w:rPr>
                <w:rFonts w:ascii="等线" w:eastAsia="等线" w:hAnsi="等线" w:cs="宋体" w:hint="eastAsia"/>
                <w:color w:val="000000"/>
                <w:kern w:val="0"/>
                <w:sz w:val="22"/>
              </w:rPr>
              <w:t>值为3），作业转为暂停状态，等候人工处理。超时时间1min</w:t>
            </w:r>
          </w:p>
        </w:tc>
      </w:tr>
      <w:tr w:rsidR="00E75649" w:rsidRPr="00521984" w14:paraId="7B5D014C" w14:textId="77777777" w:rsidTr="00984666">
        <w:trPr>
          <w:trHeight w:val="285"/>
        </w:trPr>
        <w:tc>
          <w:tcPr>
            <w:tcW w:w="1449" w:type="pct"/>
            <w:shd w:val="clear" w:color="auto" w:fill="auto"/>
            <w:noWrap/>
            <w:vAlign w:val="bottom"/>
          </w:tcPr>
          <w:p w14:paraId="73BB9295"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TRIP_LINKRIGHT</w:t>
            </w:r>
          </w:p>
        </w:tc>
        <w:tc>
          <w:tcPr>
            <w:tcW w:w="3551" w:type="pct"/>
          </w:tcPr>
          <w:p w14:paraId="7DF356FC"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发布推杆向右指令，并等待正常结束标志位（执行动作遥信点号2</w:t>
            </w:r>
            <w:r>
              <w:rPr>
                <w:rFonts w:ascii="等线" w:eastAsia="等线" w:hAnsi="等线" w:cs="宋体"/>
                <w:color w:val="000000"/>
                <w:kern w:val="0"/>
                <w:sz w:val="22"/>
              </w:rPr>
              <w:t>7</w:t>
            </w:r>
            <w:r>
              <w:rPr>
                <w:rFonts w:ascii="等线" w:eastAsia="等线" w:hAnsi="等线" w:cs="宋体" w:hint="eastAsia"/>
                <w:color w:val="000000"/>
                <w:kern w:val="0"/>
                <w:sz w:val="22"/>
              </w:rPr>
              <w:t>值为</w:t>
            </w:r>
            <w:r>
              <w:rPr>
                <w:rFonts w:ascii="等线" w:eastAsia="等线" w:hAnsi="等线" w:cs="宋体"/>
                <w:color w:val="000000"/>
                <w:kern w:val="0"/>
                <w:sz w:val="22"/>
              </w:rPr>
              <w:t>14</w:t>
            </w:r>
            <w:r>
              <w:rPr>
                <w:rFonts w:ascii="等线" w:eastAsia="等线" w:hAnsi="等线" w:cs="宋体" w:hint="eastAsia"/>
                <w:color w:val="000000"/>
                <w:kern w:val="0"/>
                <w:sz w:val="22"/>
              </w:rPr>
              <w:t>，动作状态遥信点号2</w:t>
            </w:r>
            <w:r>
              <w:rPr>
                <w:rFonts w:ascii="等线" w:eastAsia="等线" w:hAnsi="等线" w:cs="宋体"/>
                <w:color w:val="000000"/>
                <w:kern w:val="0"/>
                <w:sz w:val="22"/>
              </w:rPr>
              <w:t>8</w:t>
            </w:r>
            <w:r>
              <w:rPr>
                <w:rFonts w:ascii="等线" w:eastAsia="等线" w:hAnsi="等线" w:cs="宋体" w:hint="eastAsia"/>
                <w:color w:val="000000"/>
                <w:kern w:val="0"/>
                <w:sz w:val="22"/>
              </w:rPr>
              <w:t>值为1）变为有效，若超时结束或动作失败（执行动作遥信点号2</w:t>
            </w:r>
            <w:r>
              <w:rPr>
                <w:rFonts w:ascii="等线" w:eastAsia="等线" w:hAnsi="等线" w:cs="宋体"/>
                <w:color w:val="000000"/>
                <w:kern w:val="0"/>
                <w:sz w:val="22"/>
              </w:rPr>
              <w:t>7</w:t>
            </w:r>
            <w:r>
              <w:rPr>
                <w:rFonts w:ascii="等线" w:eastAsia="等线" w:hAnsi="等线" w:cs="宋体" w:hint="eastAsia"/>
                <w:color w:val="000000"/>
                <w:kern w:val="0"/>
                <w:sz w:val="22"/>
              </w:rPr>
              <w:t>值为3），作业转为暂停状态，等候人工处理。超时时间1min</w:t>
            </w:r>
          </w:p>
        </w:tc>
      </w:tr>
      <w:tr w:rsidR="00E75649" w:rsidRPr="00521984" w14:paraId="341BACE5" w14:textId="77777777" w:rsidTr="00984666">
        <w:trPr>
          <w:trHeight w:val="285"/>
        </w:trPr>
        <w:tc>
          <w:tcPr>
            <w:tcW w:w="1449" w:type="pct"/>
            <w:shd w:val="clear" w:color="auto" w:fill="auto"/>
            <w:noWrap/>
            <w:vAlign w:val="bottom"/>
          </w:tcPr>
          <w:p w14:paraId="3A07B546"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TRIP_STOP</w:t>
            </w:r>
          </w:p>
        </w:tc>
        <w:tc>
          <w:tcPr>
            <w:tcW w:w="3551" w:type="pct"/>
          </w:tcPr>
          <w:p w14:paraId="54C21139" w14:textId="77777777" w:rsidR="00E75649"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发布停止指令，并等待正常结束标志位（执行动作遥信点号2</w:t>
            </w:r>
            <w:r>
              <w:rPr>
                <w:rFonts w:ascii="等线" w:eastAsia="等线" w:hAnsi="等线" w:cs="宋体"/>
                <w:color w:val="000000"/>
                <w:kern w:val="0"/>
                <w:sz w:val="22"/>
              </w:rPr>
              <w:t>7</w:t>
            </w:r>
            <w:r>
              <w:rPr>
                <w:rFonts w:ascii="等线" w:eastAsia="等线" w:hAnsi="等线" w:cs="宋体" w:hint="eastAsia"/>
                <w:color w:val="000000"/>
                <w:kern w:val="0"/>
                <w:sz w:val="22"/>
              </w:rPr>
              <w:t>值为</w:t>
            </w:r>
            <w:r>
              <w:rPr>
                <w:rFonts w:ascii="等线" w:eastAsia="等线" w:hAnsi="等线" w:cs="宋体"/>
                <w:color w:val="000000"/>
                <w:kern w:val="0"/>
                <w:sz w:val="22"/>
              </w:rPr>
              <w:t>1</w:t>
            </w:r>
            <w:r>
              <w:rPr>
                <w:rFonts w:ascii="等线" w:eastAsia="等线" w:hAnsi="等线" w:cs="宋体" w:hint="eastAsia"/>
                <w:color w:val="000000"/>
                <w:kern w:val="0"/>
                <w:sz w:val="22"/>
              </w:rPr>
              <w:t>，动作状态遥信点号2</w:t>
            </w:r>
            <w:r>
              <w:rPr>
                <w:rFonts w:ascii="等线" w:eastAsia="等线" w:hAnsi="等线" w:cs="宋体"/>
                <w:color w:val="000000"/>
                <w:kern w:val="0"/>
                <w:sz w:val="22"/>
              </w:rPr>
              <w:t>8</w:t>
            </w:r>
            <w:r>
              <w:rPr>
                <w:rFonts w:ascii="等线" w:eastAsia="等线" w:hAnsi="等线" w:cs="宋体" w:hint="eastAsia"/>
                <w:color w:val="000000"/>
                <w:kern w:val="0"/>
                <w:sz w:val="22"/>
              </w:rPr>
              <w:t>值为1）变为有效，若超时结束或动作失败（执行动作遥信点号2</w:t>
            </w:r>
            <w:r>
              <w:rPr>
                <w:rFonts w:ascii="等线" w:eastAsia="等线" w:hAnsi="等线" w:cs="宋体"/>
                <w:color w:val="000000"/>
                <w:kern w:val="0"/>
                <w:sz w:val="22"/>
              </w:rPr>
              <w:t>7</w:t>
            </w:r>
            <w:r>
              <w:rPr>
                <w:rFonts w:ascii="等线" w:eastAsia="等线" w:hAnsi="等线" w:cs="宋体" w:hint="eastAsia"/>
                <w:color w:val="000000"/>
                <w:kern w:val="0"/>
                <w:sz w:val="22"/>
              </w:rPr>
              <w:t>值为3），作业转为暂停状态，等候人工处理。</w:t>
            </w:r>
          </w:p>
        </w:tc>
      </w:tr>
      <w:tr w:rsidR="00E75649" w:rsidRPr="00521984" w14:paraId="1E9ECD59" w14:textId="77777777" w:rsidTr="00984666">
        <w:trPr>
          <w:trHeight w:val="285"/>
        </w:trPr>
        <w:tc>
          <w:tcPr>
            <w:tcW w:w="1449" w:type="pct"/>
            <w:shd w:val="clear" w:color="000000" w:fill="FFFF00"/>
            <w:noWrap/>
            <w:vAlign w:val="bottom"/>
            <w:hideMark/>
          </w:tcPr>
          <w:p w14:paraId="24C4AA54"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接线工具</w:t>
            </w:r>
          </w:p>
        </w:tc>
        <w:tc>
          <w:tcPr>
            <w:tcW w:w="3551" w:type="pct"/>
            <w:shd w:val="clear" w:color="000000" w:fill="FFFF00"/>
          </w:tcPr>
          <w:p w14:paraId="27C729E4" w14:textId="77777777" w:rsidR="00E75649" w:rsidRPr="00521984" w:rsidRDefault="00E75649" w:rsidP="00E75649">
            <w:pPr>
              <w:widowControl/>
              <w:jc w:val="left"/>
              <w:rPr>
                <w:rFonts w:ascii="等线" w:eastAsia="等线" w:hAnsi="等线" w:cs="宋体"/>
                <w:color w:val="000000"/>
                <w:kern w:val="0"/>
                <w:sz w:val="22"/>
              </w:rPr>
            </w:pPr>
            <w:r w:rsidRPr="00C2209B">
              <w:rPr>
                <w:rFonts w:ascii="等线" w:eastAsia="等线" w:hAnsi="等线" w:cs="宋体" w:hint="eastAsia"/>
                <w:color w:val="000000"/>
                <w:kern w:val="0"/>
                <w:sz w:val="22"/>
              </w:rPr>
              <w:t>配电网带电作业机器人</w:t>
            </w:r>
            <w:r w:rsidRPr="00C2209B">
              <w:rPr>
                <w:rFonts w:ascii="等线" w:eastAsia="等线" w:hAnsi="等线" w:cs="宋体"/>
                <w:color w:val="000000"/>
                <w:kern w:val="0"/>
                <w:sz w:val="22"/>
              </w:rPr>
              <w:t>_末端接线工具控制ROS节点_软件接口说明书_0.0.</w:t>
            </w:r>
            <w:r>
              <w:rPr>
                <w:rFonts w:ascii="等线" w:eastAsia="等线" w:hAnsi="等线" w:cs="宋体"/>
                <w:color w:val="000000"/>
                <w:kern w:val="0"/>
                <w:sz w:val="22"/>
              </w:rPr>
              <w:t>4</w:t>
            </w:r>
          </w:p>
        </w:tc>
      </w:tr>
      <w:tr w:rsidR="00E75649" w:rsidRPr="00521984" w14:paraId="5317F74B" w14:textId="77777777" w:rsidTr="00984666">
        <w:trPr>
          <w:trHeight w:val="285"/>
        </w:trPr>
        <w:tc>
          <w:tcPr>
            <w:tcW w:w="1449" w:type="pct"/>
            <w:shd w:val="clear" w:color="auto" w:fill="auto"/>
            <w:noWrap/>
            <w:vAlign w:val="bottom"/>
            <w:hideMark/>
          </w:tcPr>
          <w:p w14:paraId="4D3887AD" w14:textId="77777777" w:rsidR="00E75649" w:rsidRPr="00521984" w:rsidRDefault="00E75649" w:rsidP="00E75649">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CONNECT_TIGHTENSTART</w:t>
            </w:r>
          </w:p>
        </w:tc>
        <w:tc>
          <w:tcPr>
            <w:tcW w:w="3551" w:type="pct"/>
          </w:tcPr>
          <w:p w14:paraId="0CB9E878"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发布拧断开始指令，若时间参数为0，则等待正常结束（</w:t>
            </w:r>
            <w:r w:rsidRPr="00C80907">
              <w:rPr>
                <w:rFonts w:ascii="等线" w:eastAsia="等线" w:hAnsi="等线" w:cs="宋体" w:hint="eastAsia"/>
                <w:color w:val="000000"/>
                <w:kern w:val="0"/>
                <w:sz w:val="22"/>
              </w:rPr>
              <w:t>拧断电机状态</w:t>
            </w:r>
            <w:r>
              <w:rPr>
                <w:rFonts w:ascii="等线" w:eastAsia="等线" w:hAnsi="等线" w:cs="宋体" w:hint="eastAsia"/>
                <w:color w:val="000000"/>
                <w:kern w:val="0"/>
                <w:sz w:val="22"/>
              </w:rPr>
              <w:t>遥信点号</w:t>
            </w:r>
            <w:r>
              <w:rPr>
                <w:rFonts w:ascii="等线" w:eastAsia="等线" w:hAnsi="等线" w:cs="宋体"/>
                <w:color w:val="000000"/>
                <w:kern w:val="0"/>
                <w:sz w:val="22"/>
              </w:rPr>
              <w:t>16</w:t>
            </w:r>
            <w:r>
              <w:rPr>
                <w:rFonts w:ascii="等线" w:eastAsia="等线" w:hAnsi="等线" w:cs="宋体" w:hint="eastAsia"/>
                <w:color w:val="000000"/>
                <w:kern w:val="0"/>
                <w:sz w:val="22"/>
              </w:rPr>
              <w:t>值为3）或超时结束；若时间参数为非0常数，则等待附加延时参数（</w:t>
            </w:r>
            <w:proofErr w:type="spellStart"/>
            <w:r>
              <w:rPr>
                <w:rFonts w:ascii="等线" w:eastAsia="等线" w:hAnsi="等线" w:cs="宋体" w:hint="eastAsia"/>
                <w:color w:val="000000"/>
                <w:kern w:val="0"/>
                <w:sz w:val="22"/>
              </w:rPr>
              <w:t>ms</w:t>
            </w:r>
            <w:proofErr w:type="spellEnd"/>
            <w:r>
              <w:rPr>
                <w:rFonts w:ascii="等线" w:eastAsia="等线" w:hAnsi="等线" w:cs="宋体" w:hint="eastAsia"/>
                <w:color w:val="000000"/>
                <w:kern w:val="0"/>
                <w:sz w:val="22"/>
              </w:rPr>
              <w:t>）后发送拧断停止指令。若超时结束或动作失败（</w:t>
            </w:r>
            <w:r w:rsidRPr="00C80907">
              <w:rPr>
                <w:rFonts w:ascii="等线" w:eastAsia="等线" w:hAnsi="等线" w:cs="宋体" w:hint="eastAsia"/>
                <w:color w:val="000000"/>
                <w:kern w:val="0"/>
                <w:sz w:val="22"/>
              </w:rPr>
              <w:t>拧断电机状态</w:t>
            </w:r>
            <w:r>
              <w:rPr>
                <w:rFonts w:ascii="等线" w:eastAsia="等线" w:hAnsi="等线" w:cs="宋体" w:hint="eastAsia"/>
                <w:color w:val="000000"/>
                <w:kern w:val="0"/>
                <w:sz w:val="22"/>
              </w:rPr>
              <w:t>遥信点号</w:t>
            </w:r>
            <w:r>
              <w:rPr>
                <w:rFonts w:ascii="等线" w:eastAsia="等线" w:hAnsi="等线" w:cs="宋体"/>
                <w:color w:val="000000"/>
                <w:kern w:val="0"/>
                <w:sz w:val="22"/>
              </w:rPr>
              <w:t>16</w:t>
            </w:r>
            <w:r>
              <w:rPr>
                <w:rFonts w:ascii="等线" w:eastAsia="等线" w:hAnsi="等线" w:cs="宋体" w:hint="eastAsia"/>
                <w:color w:val="000000"/>
                <w:kern w:val="0"/>
                <w:sz w:val="22"/>
              </w:rPr>
              <w:t>值为</w:t>
            </w:r>
            <w:r>
              <w:rPr>
                <w:rFonts w:ascii="等线" w:eastAsia="等线" w:hAnsi="等线" w:cs="宋体"/>
                <w:color w:val="000000"/>
                <w:kern w:val="0"/>
                <w:sz w:val="22"/>
              </w:rPr>
              <w:t>2</w:t>
            </w:r>
            <w:r>
              <w:rPr>
                <w:rFonts w:ascii="等线" w:eastAsia="等线" w:hAnsi="等线" w:cs="宋体" w:hint="eastAsia"/>
                <w:color w:val="000000"/>
                <w:kern w:val="0"/>
                <w:sz w:val="22"/>
              </w:rPr>
              <w:t>），作业转为暂停状态，等候人工处理。超时时间4min</w:t>
            </w:r>
          </w:p>
        </w:tc>
      </w:tr>
      <w:tr w:rsidR="00E75649" w:rsidRPr="00521984" w14:paraId="34660F90" w14:textId="77777777" w:rsidTr="00984666">
        <w:trPr>
          <w:trHeight w:val="285"/>
        </w:trPr>
        <w:tc>
          <w:tcPr>
            <w:tcW w:w="1449" w:type="pct"/>
            <w:shd w:val="clear" w:color="auto" w:fill="auto"/>
            <w:noWrap/>
            <w:vAlign w:val="bottom"/>
            <w:hideMark/>
          </w:tcPr>
          <w:p w14:paraId="5976DED2" w14:textId="77777777" w:rsidR="00E75649" w:rsidRPr="00521984" w:rsidRDefault="00E75649" w:rsidP="00E75649">
            <w:pPr>
              <w:widowControl/>
              <w:jc w:val="left"/>
              <w:rPr>
                <w:rFonts w:ascii="等线" w:eastAsia="等线" w:hAnsi="等线" w:cs="宋体"/>
                <w:color w:val="000000"/>
                <w:kern w:val="0"/>
                <w:sz w:val="22"/>
              </w:rPr>
            </w:pPr>
            <w:bookmarkStart w:id="101" w:name="_Hlk15841409"/>
            <w:r w:rsidRPr="00521984">
              <w:rPr>
                <w:rFonts w:ascii="等线" w:eastAsia="等线" w:hAnsi="等线" w:cs="宋体" w:hint="eastAsia"/>
                <w:color w:val="000000"/>
                <w:kern w:val="0"/>
                <w:sz w:val="22"/>
              </w:rPr>
              <w:t>CONNECT_TIGHTENSTOP</w:t>
            </w:r>
          </w:p>
        </w:tc>
        <w:tc>
          <w:tcPr>
            <w:tcW w:w="3551" w:type="pct"/>
          </w:tcPr>
          <w:p w14:paraId="404F11AE"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发布拧断停止指令。</w:t>
            </w:r>
          </w:p>
        </w:tc>
      </w:tr>
      <w:bookmarkEnd w:id="101"/>
      <w:tr w:rsidR="00E75649" w:rsidRPr="00521984" w14:paraId="67810977" w14:textId="77777777" w:rsidTr="00984666">
        <w:trPr>
          <w:trHeight w:val="285"/>
        </w:trPr>
        <w:tc>
          <w:tcPr>
            <w:tcW w:w="1449" w:type="pct"/>
            <w:shd w:val="clear" w:color="auto" w:fill="auto"/>
            <w:noWrap/>
            <w:vAlign w:val="bottom"/>
            <w:hideMark/>
          </w:tcPr>
          <w:p w14:paraId="4A6FC880" w14:textId="77777777" w:rsidR="00E75649" w:rsidRPr="00521984" w:rsidRDefault="00E75649" w:rsidP="00E75649">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CONNECT_TIGHTENBACK</w:t>
            </w:r>
          </w:p>
        </w:tc>
        <w:tc>
          <w:tcPr>
            <w:tcW w:w="3551" w:type="pct"/>
          </w:tcPr>
          <w:p w14:paraId="3D6BB163"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发布拧断反转指令，等待附加延时参数（</w:t>
            </w:r>
            <w:proofErr w:type="spellStart"/>
            <w:r>
              <w:rPr>
                <w:rFonts w:ascii="等线" w:eastAsia="等线" w:hAnsi="等线" w:cs="宋体" w:hint="eastAsia"/>
                <w:color w:val="000000"/>
                <w:kern w:val="0"/>
                <w:sz w:val="22"/>
              </w:rPr>
              <w:t>ms</w:t>
            </w:r>
            <w:proofErr w:type="spellEnd"/>
            <w:r>
              <w:rPr>
                <w:rFonts w:ascii="等线" w:eastAsia="等线" w:hAnsi="等线" w:cs="宋体" w:hint="eastAsia"/>
                <w:color w:val="000000"/>
                <w:kern w:val="0"/>
                <w:sz w:val="22"/>
              </w:rPr>
              <w:t>）后发送拧断停止指令。</w:t>
            </w:r>
          </w:p>
        </w:tc>
      </w:tr>
      <w:tr w:rsidR="00E75649" w:rsidRPr="00521984" w14:paraId="545E0DE4" w14:textId="77777777" w:rsidTr="00984666">
        <w:trPr>
          <w:trHeight w:val="285"/>
        </w:trPr>
        <w:tc>
          <w:tcPr>
            <w:tcW w:w="1449" w:type="pct"/>
            <w:shd w:val="clear" w:color="auto" w:fill="auto"/>
            <w:noWrap/>
            <w:vAlign w:val="bottom"/>
            <w:hideMark/>
          </w:tcPr>
          <w:p w14:paraId="5C5506A6" w14:textId="77777777" w:rsidR="00E75649" w:rsidRPr="00521984" w:rsidRDefault="00E75649" w:rsidP="00E75649">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CONNECT_TIGHTENINIT</w:t>
            </w:r>
          </w:p>
        </w:tc>
        <w:tc>
          <w:tcPr>
            <w:tcW w:w="3551" w:type="pct"/>
          </w:tcPr>
          <w:p w14:paraId="44ED0823"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发布拧断初始指令，并等待正常结束（</w:t>
            </w:r>
            <w:r w:rsidRPr="00C80907">
              <w:rPr>
                <w:rFonts w:ascii="等线" w:eastAsia="等线" w:hAnsi="等线" w:cs="宋体" w:hint="eastAsia"/>
                <w:color w:val="000000"/>
                <w:kern w:val="0"/>
                <w:sz w:val="22"/>
              </w:rPr>
              <w:t>拧断电机</w:t>
            </w:r>
            <w:r>
              <w:rPr>
                <w:rFonts w:ascii="等线" w:eastAsia="等线" w:hAnsi="等线" w:cs="宋体" w:hint="eastAsia"/>
                <w:color w:val="000000"/>
                <w:kern w:val="0"/>
                <w:sz w:val="22"/>
              </w:rPr>
              <w:t>复位遥信点号</w:t>
            </w:r>
            <w:r>
              <w:rPr>
                <w:rFonts w:ascii="等线" w:eastAsia="等线" w:hAnsi="等线" w:cs="宋体"/>
                <w:color w:val="000000"/>
                <w:kern w:val="0"/>
                <w:sz w:val="22"/>
              </w:rPr>
              <w:t>17</w:t>
            </w:r>
            <w:r>
              <w:rPr>
                <w:rFonts w:ascii="等线" w:eastAsia="等线" w:hAnsi="等线" w:cs="宋体" w:hint="eastAsia"/>
                <w:color w:val="000000"/>
                <w:kern w:val="0"/>
                <w:sz w:val="22"/>
              </w:rPr>
              <w:t>值为</w:t>
            </w:r>
            <w:r>
              <w:rPr>
                <w:rFonts w:ascii="等线" w:eastAsia="等线" w:hAnsi="等线" w:cs="宋体"/>
                <w:color w:val="000000"/>
                <w:kern w:val="0"/>
                <w:sz w:val="22"/>
              </w:rPr>
              <w:t>1</w:t>
            </w:r>
            <w:r>
              <w:rPr>
                <w:rFonts w:ascii="等线" w:eastAsia="等线" w:hAnsi="等线" w:cs="宋体" w:hint="eastAsia"/>
                <w:color w:val="000000"/>
                <w:kern w:val="0"/>
                <w:sz w:val="22"/>
              </w:rPr>
              <w:t>）或超时结束，若超时结束，作业转为暂停状态，等候人工处理。超时时间1min</w:t>
            </w:r>
          </w:p>
        </w:tc>
      </w:tr>
      <w:tr w:rsidR="00E75649" w:rsidRPr="00521984" w14:paraId="548BF277" w14:textId="77777777" w:rsidTr="00984666">
        <w:trPr>
          <w:trHeight w:val="285"/>
        </w:trPr>
        <w:tc>
          <w:tcPr>
            <w:tcW w:w="1449" w:type="pct"/>
            <w:shd w:val="clear" w:color="auto" w:fill="auto"/>
            <w:noWrap/>
            <w:vAlign w:val="bottom"/>
            <w:hideMark/>
          </w:tcPr>
          <w:p w14:paraId="3747C23D" w14:textId="77777777" w:rsidR="00E75649" w:rsidRPr="00521984" w:rsidRDefault="00E75649" w:rsidP="00E75649">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CONNECT_CLIPLOCK</w:t>
            </w:r>
          </w:p>
        </w:tc>
        <w:tc>
          <w:tcPr>
            <w:tcW w:w="3551" w:type="pct"/>
          </w:tcPr>
          <w:p w14:paraId="56F372E7"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发布线夹锁定指令，并等待正常结束（线夹锁定状态遥信点号</w:t>
            </w:r>
            <w:r>
              <w:rPr>
                <w:rFonts w:ascii="等线" w:eastAsia="等线" w:hAnsi="等线" w:cs="宋体"/>
                <w:color w:val="000000"/>
                <w:kern w:val="0"/>
                <w:sz w:val="22"/>
              </w:rPr>
              <w:t>18</w:t>
            </w:r>
            <w:r>
              <w:rPr>
                <w:rFonts w:ascii="等线" w:eastAsia="等线" w:hAnsi="等线" w:cs="宋体" w:hint="eastAsia"/>
                <w:color w:val="000000"/>
                <w:kern w:val="0"/>
                <w:sz w:val="22"/>
              </w:rPr>
              <w:t>值为</w:t>
            </w:r>
            <w:r>
              <w:rPr>
                <w:rFonts w:ascii="等线" w:eastAsia="等线" w:hAnsi="等线" w:cs="宋体"/>
                <w:color w:val="000000"/>
                <w:kern w:val="0"/>
                <w:sz w:val="22"/>
              </w:rPr>
              <w:t>0</w:t>
            </w:r>
            <w:r>
              <w:rPr>
                <w:rFonts w:ascii="等线" w:eastAsia="等线" w:hAnsi="等线" w:cs="宋体" w:hint="eastAsia"/>
                <w:color w:val="000000"/>
                <w:kern w:val="0"/>
                <w:sz w:val="22"/>
              </w:rPr>
              <w:t>）或超时结束，若超时结束，作业转为暂停状态，等候人工处理。超时时间1min</w:t>
            </w:r>
          </w:p>
        </w:tc>
      </w:tr>
      <w:tr w:rsidR="00E75649" w:rsidRPr="00521984" w14:paraId="4FA8119B" w14:textId="77777777" w:rsidTr="00984666">
        <w:trPr>
          <w:trHeight w:val="285"/>
        </w:trPr>
        <w:tc>
          <w:tcPr>
            <w:tcW w:w="1449" w:type="pct"/>
            <w:shd w:val="clear" w:color="auto" w:fill="auto"/>
            <w:noWrap/>
            <w:vAlign w:val="bottom"/>
            <w:hideMark/>
          </w:tcPr>
          <w:p w14:paraId="17E1A450" w14:textId="77777777" w:rsidR="00E75649" w:rsidRPr="00521984" w:rsidRDefault="00E75649" w:rsidP="00E75649">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CONNECT_CLIPUNLOCK</w:t>
            </w:r>
          </w:p>
        </w:tc>
        <w:tc>
          <w:tcPr>
            <w:tcW w:w="3551" w:type="pct"/>
          </w:tcPr>
          <w:p w14:paraId="466945D0"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发布线夹解锁指令，并等待正常结束（线夹锁定状态遥信点号</w:t>
            </w:r>
            <w:r>
              <w:rPr>
                <w:rFonts w:ascii="等线" w:eastAsia="等线" w:hAnsi="等线" w:cs="宋体"/>
                <w:color w:val="000000"/>
                <w:kern w:val="0"/>
                <w:sz w:val="22"/>
              </w:rPr>
              <w:t>18</w:t>
            </w:r>
            <w:r>
              <w:rPr>
                <w:rFonts w:ascii="等线" w:eastAsia="等线" w:hAnsi="等线" w:cs="宋体" w:hint="eastAsia"/>
                <w:color w:val="000000"/>
                <w:kern w:val="0"/>
                <w:sz w:val="22"/>
              </w:rPr>
              <w:t>值为1）或超时结束，若超时结束，作业转为暂停状态，等候人工处理。超时时间1min</w:t>
            </w:r>
          </w:p>
        </w:tc>
      </w:tr>
      <w:tr w:rsidR="00E75649" w:rsidRPr="00521984" w14:paraId="2DC716B6" w14:textId="77777777" w:rsidTr="00984666">
        <w:trPr>
          <w:trHeight w:val="285"/>
        </w:trPr>
        <w:tc>
          <w:tcPr>
            <w:tcW w:w="1449" w:type="pct"/>
            <w:shd w:val="clear" w:color="auto" w:fill="auto"/>
            <w:noWrap/>
            <w:vAlign w:val="bottom"/>
            <w:hideMark/>
          </w:tcPr>
          <w:p w14:paraId="7DB8475D" w14:textId="77777777" w:rsidR="00E75649" w:rsidRPr="00521984" w:rsidRDefault="00E75649" w:rsidP="00E75649">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CONNECT_SLEEVELOCK</w:t>
            </w:r>
          </w:p>
        </w:tc>
        <w:tc>
          <w:tcPr>
            <w:tcW w:w="3551" w:type="pct"/>
          </w:tcPr>
          <w:p w14:paraId="2196B5BF"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发布套筒锁定指令，并等待正常结束（套筒锁定状态遥信点号</w:t>
            </w:r>
            <w:r>
              <w:rPr>
                <w:rFonts w:ascii="等线" w:eastAsia="等线" w:hAnsi="等线" w:cs="宋体"/>
                <w:color w:val="000000"/>
                <w:kern w:val="0"/>
                <w:sz w:val="22"/>
              </w:rPr>
              <w:t>19</w:t>
            </w:r>
            <w:r>
              <w:rPr>
                <w:rFonts w:ascii="等线" w:eastAsia="等线" w:hAnsi="等线" w:cs="宋体" w:hint="eastAsia"/>
                <w:color w:val="000000"/>
                <w:kern w:val="0"/>
                <w:sz w:val="22"/>
              </w:rPr>
              <w:t>值为</w:t>
            </w:r>
            <w:r>
              <w:rPr>
                <w:rFonts w:ascii="等线" w:eastAsia="等线" w:hAnsi="等线" w:cs="宋体"/>
                <w:color w:val="000000"/>
                <w:kern w:val="0"/>
                <w:sz w:val="22"/>
              </w:rPr>
              <w:t>3</w:t>
            </w:r>
            <w:r>
              <w:rPr>
                <w:rFonts w:ascii="等线" w:eastAsia="等线" w:hAnsi="等线" w:cs="宋体" w:hint="eastAsia"/>
                <w:color w:val="000000"/>
                <w:kern w:val="0"/>
                <w:sz w:val="22"/>
              </w:rPr>
              <w:t>）或超时结束，若超时结束或报错误码（套筒锁定状态遥信点号</w:t>
            </w:r>
            <w:r>
              <w:rPr>
                <w:rFonts w:ascii="等线" w:eastAsia="等线" w:hAnsi="等线" w:cs="宋体"/>
                <w:color w:val="000000"/>
                <w:kern w:val="0"/>
                <w:sz w:val="22"/>
              </w:rPr>
              <w:t>19</w:t>
            </w:r>
            <w:r>
              <w:rPr>
                <w:rFonts w:ascii="等线" w:eastAsia="等线" w:hAnsi="等线" w:cs="宋体" w:hint="eastAsia"/>
                <w:color w:val="000000"/>
                <w:kern w:val="0"/>
                <w:sz w:val="22"/>
              </w:rPr>
              <w:t>值为</w:t>
            </w:r>
            <w:r>
              <w:rPr>
                <w:rFonts w:ascii="等线" w:eastAsia="等线" w:hAnsi="等线" w:cs="宋体"/>
                <w:color w:val="000000"/>
                <w:kern w:val="0"/>
                <w:sz w:val="22"/>
              </w:rPr>
              <w:t>2</w:t>
            </w:r>
            <w:r>
              <w:rPr>
                <w:rFonts w:ascii="等线" w:eastAsia="等线" w:hAnsi="等线" w:cs="宋体" w:hint="eastAsia"/>
                <w:color w:val="000000"/>
                <w:kern w:val="0"/>
                <w:sz w:val="22"/>
              </w:rPr>
              <w:t>），作业转为暂停状态，等候人工处理。超时时间1min</w:t>
            </w:r>
          </w:p>
        </w:tc>
      </w:tr>
      <w:tr w:rsidR="00E75649" w:rsidRPr="00521984" w14:paraId="7B102E9E" w14:textId="77777777" w:rsidTr="00984666">
        <w:trPr>
          <w:trHeight w:val="285"/>
        </w:trPr>
        <w:tc>
          <w:tcPr>
            <w:tcW w:w="1449" w:type="pct"/>
            <w:shd w:val="clear" w:color="auto" w:fill="auto"/>
            <w:noWrap/>
            <w:vAlign w:val="bottom"/>
            <w:hideMark/>
          </w:tcPr>
          <w:p w14:paraId="49BF120B" w14:textId="77777777" w:rsidR="00E75649" w:rsidRPr="00521984" w:rsidRDefault="00E75649" w:rsidP="00E75649">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CONNECT_SLEEVEUNLOCK</w:t>
            </w:r>
          </w:p>
        </w:tc>
        <w:tc>
          <w:tcPr>
            <w:tcW w:w="3551" w:type="pct"/>
          </w:tcPr>
          <w:p w14:paraId="4224063D"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发布套筒解锁指令，并等待正常结束（套筒锁定状态遥信点号</w:t>
            </w:r>
            <w:r>
              <w:rPr>
                <w:rFonts w:ascii="等线" w:eastAsia="等线" w:hAnsi="等线" w:cs="宋体"/>
                <w:color w:val="000000"/>
                <w:kern w:val="0"/>
                <w:sz w:val="22"/>
              </w:rPr>
              <w:t>19</w:t>
            </w:r>
            <w:r>
              <w:rPr>
                <w:rFonts w:ascii="等线" w:eastAsia="等线" w:hAnsi="等线" w:cs="宋体" w:hint="eastAsia"/>
                <w:color w:val="000000"/>
                <w:kern w:val="0"/>
                <w:sz w:val="22"/>
              </w:rPr>
              <w:t>值为</w:t>
            </w:r>
            <w:r>
              <w:rPr>
                <w:rFonts w:ascii="等线" w:eastAsia="等线" w:hAnsi="等线" w:cs="宋体"/>
                <w:color w:val="000000"/>
                <w:kern w:val="0"/>
                <w:sz w:val="22"/>
              </w:rPr>
              <w:t>1</w:t>
            </w:r>
            <w:r>
              <w:rPr>
                <w:rFonts w:ascii="等线" w:eastAsia="等线" w:hAnsi="等线" w:cs="宋体" w:hint="eastAsia"/>
                <w:color w:val="000000"/>
                <w:kern w:val="0"/>
                <w:sz w:val="22"/>
              </w:rPr>
              <w:t>）或超时结束，若超时结束，作业转为暂停状态，等候人工处理。超时时间1min</w:t>
            </w:r>
          </w:p>
        </w:tc>
      </w:tr>
      <w:tr w:rsidR="00E75649" w:rsidRPr="00521984" w14:paraId="174FEE92" w14:textId="77777777" w:rsidTr="00984666">
        <w:trPr>
          <w:trHeight w:val="285"/>
        </w:trPr>
        <w:tc>
          <w:tcPr>
            <w:tcW w:w="1449" w:type="pct"/>
            <w:shd w:val="clear" w:color="auto" w:fill="auto"/>
            <w:noWrap/>
            <w:vAlign w:val="bottom"/>
            <w:hideMark/>
          </w:tcPr>
          <w:p w14:paraId="36D96925" w14:textId="77777777" w:rsidR="00E75649" w:rsidRPr="00521984" w:rsidRDefault="00E75649" w:rsidP="00E75649">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lastRenderedPageBreak/>
              <w:t>CONNECT_SLEEVE</w:t>
            </w:r>
            <w:r>
              <w:rPr>
                <w:rFonts w:ascii="等线" w:eastAsia="等线" w:hAnsi="等线" w:cs="宋体"/>
                <w:color w:val="000000"/>
                <w:kern w:val="0"/>
                <w:sz w:val="22"/>
              </w:rPr>
              <w:t>STOP</w:t>
            </w:r>
          </w:p>
        </w:tc>
        <w:tc>
          <w:tcPr>
            <w:tcW w:w="3551" w:type="pct"/>
          </w:tcPr>
          <w:p w14:paraId="4DA3931F"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发布套筒停止指令。</w:t>
            </w:r>
          </w:p>
        </w:tc>
      </w:tr>
      <w:tr w:rsidR="00E75649" w:rsidRPr="00521984" w14:paraId="0A9E712D" w14:textId="77777777" w:rsidTr="00984666">
        <w:trPr>
          <w:trHeight w:val="285"/>
        </w:trPr>
        <w:tc>
          <w:tcPr>
            <w:tcW w:w="1449" w:type="pct"/>
            <w:shd w:val="clear" w:color="auto" w:fill="auto"/>
            <w:noWrap/>
            <w:vAlign w:val="bottom"/>
            <w:hideMark/>
          </w:tcPr>
          <w:p w14:paraId="70801680" w14:textId="77777777" w:rsidR="00E75649" w:rsidRPr="00521984" w:rsidRDefault="00E75649" w:rsidP="00E75649">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CONNECT_BRANCHLINELOCK</w:t>
            </w:r>
          </w:p>
        </w:tc>
        <w:tc>
          <w:tcPr>
            <w:tcW w:w="3551" w:type="pct"/>
          </w:tcPr>
          <w:p w14:paraId="7CEC26EE"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发布支线夹紧指令，并等待正常结束（支线夹紧状态遥信点号2</w:t>
            </w:r>
            <w:r>
              <w:rPr>
                <w:rFonts w:ascii="等线" w:eastAsia="等线" w:hAnsi="等线" w:cs="宋体"/>
                <w:color w:val="000000"/>
                <w:kern w:val="0"/>
                <w:sz w:val="22"/>
              </w:rPr>
              <w:t>0</w:t>
            </w:r>
            <w:r>
              <w:rPr>
                <w:rFonts w:ascii="等线" w:eastAsia="等线" w:hAnsi="等线" w:cs="宋体" w:hint="eastAsia"/>
                <w:color w:val="000000"/>
                <w:kern w:val="0"/>
                <w:sz w:val="22"/>
              </w:rPr>
              <w:t>值为3），若超时结束，作业转为暂停状态，等候人工处理。超时时间1min</w:t>
            </w:r>
          </w:p>
        </w:tc>
      </w:tr>
      <w:tr w:rsidR="00E75649" w:rsidRPr="00521984" w14:paraId="6A1F7CAF" w14:textId="77777777" w:rsidTr="00984666">
        <w:trPr>
          <w:trHeight w:val="285"/>
        </w:trPr>
        <w:tc>
          <w:tcPr>
            <w:tcW w:w="1449" w:type="pct"/>
            <w:shd w:val="clear" w:color="auto" w:fill="auto"/>
            <w:noWrap/>
            <w:vAlign w:val="bottom"/>
            <w:hideMark/>
          </w:tcPr>
          <w:p w14:paraId="7B68706F" w14:textId="77777777" w:rsidR="00E75649" w:rsidRPr="00521984" w:rsidRDefault="00E75649" w:rsidP="00E75649">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CONNECT_BRANCHLINEUNLOCK</w:t>
            </w:r>
          </w:p>
        </w:tc>
        <w:tc>
          <w:tcPr>
            <w:tcW w:w="3551" w:type="pct"/>
          </w:tcPr>
          <w:p w14:paraId="70AE4F27" w14:textId="77777777" w:rsidR="00E75649" w:rsidRPr="00521984" w:rsidRDefault="00E75649" w:rsidP="00E75649">
            <w:pPr>
              <w:widowControl/>
              <w:jc w:val="left"/>
              <w:rPr>
                <w:rFonts w:ascii="等线" w:eastAsia="等线" w:hAnsi="等线" w:cs="宋体"/>
                <w:color w:val="000000"/>
                <w:kern w:val="0"/>
                <w:sz w:val="22"/>
              </w:rPr>
            </w:pPr>
            <w:bookmarkStart w:id="102" w:name="OLE_LINK17"/>
            <w:bookmarkStart w:id="103" w:name="OLE_LINK18"/>
            <w:bookmarkStart w:id="104" w:name="OLE_LINK19"/>
            <w:bookmarkStart w:id="105" w:name="OLE_LINK20"/>
            <w:r>
              <w:rPr>
                <w:rFonts w:ascii="等线" w:eastAsia="等线" w:hAnsi="等线" w:cs="宋体" w:hint="eastAsia"/>
                <w:color w:val="000000"/>
                <w:kern w:val="0"/>
                <w:sz w:val="22"/>
              </w:rPr>
              <w:t>发布支线复位指令，并等待正常结束（支线夹紧状态遥信点号2</w:t>
            </w:r>
            <w:r>
              <w:rPr>
                <w:rFonts w:ascii="等线" w:eastAsia="等线" w:hAnsi="等线" w:cs="宋体"/>
                <w:color w:val="000000"/>
                <w:kern w:val="0"/>
                <w:sz w:val="22"/>
              </w:rPr>
              <w:t>0</w:t>
            </w:r>
            <w:r>
              <w:rPr>
                <w:rFonts w:ascii="等线" w:eastAsia="等线" w:hAnsi="等线" w:cs="宋体" w:hint="eastAsia"/>
                <w:color w:val="000000"/>
                <w:kern w:val="0"/>
                <w:sz w:val="22"/>
              </w:rPr>
              <w:t>值为</w:t>
            </w:r>
            <w:r>
              <w:rPr>
                <w:rFonts w:ascii="等线" w:eastAsia="等线" w:hAnsi="等线" w:cs="宋体"/>
                <w:color w:val="000000"/>
                <w:kern w:val="0"/>
                <w:sz w:val="22"/>
              </w:rPr>
              <w:t>1</w:t>
            </w:r>
            <w:r>
              <w:rPr>
                <w:rFonts w:ascii="等线" w:eastAsia="等线" w:hAnsi="等线" w:cs="宋体" w:hint="eastAsia"/>
                <w:color w:val="000000"/>
                <w:kern w:val="0"/>
                <w:sz w:val="22"/>
              </w:rPr>
              <w:t>）或超时结束，若超时结束，作业转为暂停状态，等候人工处理。</w:t>
            </w:r>
            <w:bookmarkEnd w:id="102"/>
            <w:bookmarkEnd w:id="103"/>
            <w:bookmarkEnd w:id="104"/>
            <w:bookmarkEnd w:id="105"/>
            <w:r>
              <w:rPr>
                <w:rFonts w:ascii="等线" w:eastAsia="等线" w:hAnsi="等线" w:cs="宋体" w:hint="eastAsia"/>
                <w:color w:val="000000"/>
                <w:kern w:val="0"/>
                <w:sz w:val="22"/>
              </w:rPr>
              <w:t>超时时间1min</w:t>
            </w:r>
          </w:p>
        </w:tc>
      </w:tr>
      <w:tr w:rsidR="00E75649" w:rsidRPr="00521984" w14:paraId="48D32E9B" w14:textId="77777777" w:rsidTr="00984666">
        <w:trPr>
          <w:trHeight w:val="285"/>
        </w:trPr>
        <w:tc>
          <w:tcPr>
            <w:tcW w:w="1449" w:type="pct"/>
            <w:shd w:val="clear" w:color="000000" w:fill="FFFF00"/>
            <w:noWrap/>
            <w:vAlign w:val="bottom"/>
            <w:hideMark/>
          </w:tcPr>
          <w:p w14:paraId="54FF269B"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剪线工具</w:t>
            </w:r>
          </w:p>
        </w:tc>
        <w:tc>
          <w:tcPr>
            <w:tcW w:w="3551" w:type="pct"/>
            <w:shd w:val="clear" w:color="000000" w:fill="FFFF00"/>
          </w:tcPr>
          <w:p w14:paraId="5B78EAC3" w14:textId="77777777" w:rsidR="00E75649" w:rsidRPr="00521984" w:rsidRDefault="00E75649" w:rsidP="00E75649">
            <w:pPr>
              <w:widowControl/>
              <w:jc w:val="left"/>
              <w:rPr>
                <w:rFonts w:ascii="等线" w:eastAsia="等线" w:hAnsi="等线" w:cs="宋体"/>
                <w:color w:val="000000"/>
                <w:kern w:val="0"/>
                <w:sz w:val="22"/>
              </w:rPr>
            </w:pPr>
            <w:r w:rsidRPr="00D8636C">
              <w:rPr>
                <w:rFonts w:ascii="等线" w:eastAsia="等线" w:hAnsi="等线" w:cs="宋体" w:hint="eastAsia"/>
                <w:color w:val="000000"/>
                <w:kern w:val="0"/>
                <w:sz w:val="22"/>
              </w:rPr>
              <w:t>配电网带电作业机器人</w:t>
            </w:r>
            <w:r w:rsidRPr="00D8636C">
              <w:rPr>
                <w:rFonts w:ascii="等线" w:eastAsia="等线" w:hAnsi="等线" w:cs="宋体"/>
                <w:color w:val="000000"/>
                <w:kern w:val="0"/>
                <w:sz w:val="22"/>
              </w:rPr>
              <w:t>_末端断线工具控制ROS节点_软件接口说明书_0.0.</w:t>
            </w:r>
            <w:r>
              <w:rPr>
                <w:rFonts w:ascii="等线" w:eastAsia="等线" w:hAnsi="等线" w:cs="宋体"/>
                <w:color w:val="000000"/>
                <w:kern w:val="0"/>
                <w:sz w:val="22"/>
              </w:rPr>
              <w:t>4</w:t>
            </w:r>
          </w:p>
        </w:tc>
      </w:tr>
      <w:tr w:rsidR="00E75649" w:rsidRPr="00521984" w14:paraId="5302F928" w14:textId="77777777" w:rsidTr="00984666">
        <w:trPr>
          <w:trHeight w:val="285"/>
        </w:trPr>
        <w:tc>
          <w:tcPr>
            <w:tcW w:w="1449" w:type="pct"/>
            <w:shd w:val="clear" w:color="auto" w:fill="auto"/>
            <w:noWrap/>
            <w:vAlign w:val="bottom"/>
            <w:hideMark/>
          </w:tcPr>
          <w:p w14:paraId="68AFBC22" w14:textId="77777777" w:rsidR="00E75649" w:rsidRPr="00521984" w:rsidRDefault="00E75649" w:rsidP="00E75649">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CUT_START</w:t>
            </w:r>
          </w:p>
        </w:tc>
        <w:tc>
          <w:tcPr>
            <w:tcW w:w="3551" w:type="pct"/>
          </w:tcPr>
          <w:p w14:paraId="38D15DA9"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发布剪线开始指令，并等待正常结束（断线状态遥信点号</w:t>
            </w:r>
            <w:r>
              <w:rPr>
                <w:rFonts w:ascii="等线" w:eastAsia="等线" w:hAnsi="等线" w:cs="宋体"/>
                <w:color w:val="000000"/>
                <w:kern w:val="0"/>
                <w:sz w:val="22"/>
              </w:rPr>
              <w:t>4</w:t>
            </w:r>
            <w:r>
              <w:rPr>
                <w:rFonts w:ascii="等线" w:eastAsia="等线" w:hAnsi="等线" w:cs="宋体" w:hint="eastAsia"/>
                <w:color w:val="000000"/>
                <w:kern w:val="0"/>
                <w:sz w:val="22"/>
              </w:rPr>
              <w:t>值为</w:t>
            </w:r>
            <w:r>
              <w:rPr>
                <w:rFonts w:ascii="等线" w:eastAsia="等线" w:hAnsi="等线" w:cs="宋体"/>
                <w:color w:val="000000"/>
                <w:kern w:val="0"/>
                <w:sz w:val="22"/>
              </w:rPr>
              <w:t>2</w:t>
            </w:r>
            <w:r>
              <w:rPr>
                <w:rFonts w:ascii="等线" w:eastAsia="等线" w:hAnsi="等线" w:cs="宋体" w:hint="eastAsia"/>
                <w:color w:val="000000"/>
                <w:kern w:val="0"/>
                <w:sz w:val="22"/>
              </w:rPr>
              <w:t>）或超时结束，若超时结束，作业转为暂停状态，等候人工处理。超时时间</w:t>
            </w:r>
            <w:r>
              <w:rPr>
                <w:rFonts w:ascii="等线" w:eastAsia="等线" w:hAnsi="等线" w:cs="宋体"/>
                <w:color w:val="000000"/>
                <w:kern w:val="0"/>
                <w:sz w:val="22"/>
              </w:rPr>
              <w:t>5</w:t>
            </w:r>
            <w:r>
              <w:rPr>
                <w:rFonts w:ascii="等线" w:eastAsia="等线" w:hAnsi="等线" w:cs="宋体" w:hint="eastAsia"/>
                <w:color w:val="000000"/>
                <w:kern w:val="0"/>
                <w:sz w:val="22"/>
              </w:rPr>
              <w:t>min</w:t>
            </w:r>
          </w:p>
        </w:tc>
      </w:tr>
      <w:tr w:rsidR="00E75649" w:rsidRPr="00521984" w14:paraId="09AF22AF" w14:textId="77777777" w:rsidTr="00984666">
        <w:trPr>
          <w:trHeight w:val="285"/>
        </w:trPr>
        <w:tc>
          <w:tcPr>
            <w:tcW w:w="1449" w:type="pct"/>
            <w:shd w:val="clear" w:color="auto" w:fill="auto"/>
            <w:noWrap/>
            <w:vAlign w:val="bottom"/>
            <w:hideMark/>
          </w:tcPr>
          <w:p w14:paraId="341D486D" w14:textId="77777777" w:rsidR="00E75649" w:rsidRPr="00521984" w:rsidRDefault="00E75649" w:rsidP="00E75649">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CUT_INIT</w:t>
            </w:r>
          </w:p>
        </w:tc>
        <w:tc>
          <w:tcPr>
            <w:tcW w:w="3551" w:type="pct"/>
          </w:tcPr>
          <w:p w14:paraId="62704FB8"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发布剪线复位指令，并等待正常结束（断线电机初始状态遥信点号5值为</w:t>
            </w:r>
            <w:r>
              <w:rPr>
                <w:rFonts w:ascii="等线" w:eastAsia="等线" w:hAnsi="等线" w:cs="宋体"/>
                <w:color w:val="000000"/>
                <w:kern w:val="0"/>
                <w:sz w:val="22"/>
              </w:rPr>
              <w:t>1</w:t>
            </w:r>
            <w:r>
              <w:rPr>
                <w:rFonts w:ascii="等线" w:eastAsia="等线" w:hAnsi="等线" w:cs="宋体" w:hint="eastAsia"/>
                <w:color w:val="000000"/>
                <w:kern w:val="0"/>
                <w:sz w:val="22"/>
              </w:rPr>
              <w:t>）或超时结束，若超时结束，作业转为暂停状态，等候人工处理。超时时间</w:t>
            </w:r>
            <w:r>
              <w:rPr>
                <w:rFonts w:ascii="等线" w:eastAsia="等线" w:hAnsi="等线" w:cs="宋体"/>
                <w:color w:val="000000"/>
                <w:kern w:val="0"/>
                <w:sz w:val="22"/>
              </w:rPr>
              <w:t>2</w:t>
            </w:r>
            <w:r>
              <w:rPr>
                <w:rFonts w:ascii="等线" w:eastAsia="等线" w:hAnsi="等线" w:cs="宋体" w:hint="eastAsia"/>
                <w:color w:val="000000"/>
                <w:kern w:val="0"/>
                <w:sz w:val="22"/>
              </w:rPr>
              <w:t>min</w:t>
            </w:r>
          </w:p>
        </w:tc>
      </w:tr>
      <w:tr w:rsidR="00E75649" w:rsidRPr="00521984" w14:paraId="2C831A21" w14:textId="77777777" w:rsidTr="00984666">
        <w:trPr>
          <w:trHeight w:val="285"/>
        </w:trPr>
        <w:tc>
          <w:tcPr>
            <w:tcW w:w="1449" w:type="pct"/>
            <w:shd w:val="clear" w:color="000000" w:fill="FFFF00"/>
            <w:noWrap/>
            <w:vAlign w:val="bottom"/>
            <w:hideMark/>
          </w:tcPr>
          <w:p w14:paraId="1ED24913"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电动夹爪</w:t>
            </w:r>
          </w:p>
        </w:tc>
        <w:tc>
          <w:tcPr>
            <w:tcW w:w="3551" w:type="pct"/>
            <w:shd w:val="clear" w:color="000000" w:fill="FFFF00"/>
          </w:tcPr>
          <w:p w14:paraId="044A2BE8" w14:textId="77777777" w:rsidR="00E75649" w:rsidRPr="00521984" w:rsidRDefault="00E75649" w:rsidP="00E75649">
            <w:pPr>
              <w:widowControl/>
              <w:jc w:val="left"/>
              <w:rPr>
                <w:rFonts w:ascii="等线" w:eastAsia="等线" w:hAnsi="等线" w:cs="宋体"/>
                <w:color w:val="000000"/>
                <w:kern w:val="0"/>
                <w:sz w:val="22"/>
              </w:rPr>
            </w:pPr>
            <w:r w:rsidRPr="00D8636C">
              <w:rPr>
                <w:rFonts w:ascii="等线" w:eastAsia="等线" w:hAnsi="等线" w:cs="宋体" w:hint="eastAsia"/>
                <w:color w:val="000000"/>
                <w:kern w:val="0"/>
                <w:sz w:val="22"/>
              </w:rPr>
              <w:t>配电网带电作业机器人</w:t>
            </w:r>
            <w:r w:rsidRPr="00D8636C">
              <w:rPr>
                <w:rFonts w:ascii="等线" w:eastAsia="等线" w:hAnsi="等线" w:cs="宋体"/>
                <w:color w:val="000000"/>
                <w:kern w:val="0"/>
                <w:sz w:val="22"/>
              </w:rPr>
              <w:t>_末端夹爪工具控制ROS节点_软件接口说明书_0.0.</w:t>
            </w:r>
            <w:r>
              <w:rPr>
                <w:rFonts w:ascii="等线" w:eastAsia="等线" w:hAnsi="等线" w:cs="宋体"/>
                <w:color w:val="000000"/>
                <w:kern w:val="0"/>
                <w:sz w:val="22"/>
              </w:rPr>
              <w:t>4</w:t>
            </w:r>
          </w:p>
        </w:tc>
      </w:tr>
      <w:tr w:rsidR="00E75649" w:rsidRPr="00521984" w14:paraId="0CD45684" w14:textId="77777777" w:rsidTr="00984666">
        <w:trPr>
          <w:trHeight w:val="285"/>
        </w:trPr>
        <w:tc>
          <w:tcPr>
            <w:tcW w:w="1449" w:type="pct"/>
            <w:shd w:val="clear" w:color="auto" w:fill="auto"/>
            <w:noWrap/>
            <w:vAlign w:val="bottom"/>
            <w:hideMark/>
          </w:tcPr>
          <w:p w14:paraId="3C8E3C54" w14:textId="77777777" w:rsidR="00E75649" w:rsidRPr="00521984" w:rsidRDefault="00E75649" w:rsidP="00E75649">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OPENGRIPPER</w:t>
            </w:r>
          </w:p>
        </w:tc>
        <w:tc>
          <w:tcPr>
            <w:tcW w:w="3551" w:type="pct"/>
          </w:tcPr>
          <w:p w14:paraId="37AD4246"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发布夹爪复位指令，并等待正常结束（夹爪状态遥信点号3值为0）或超时结束，若超时结束，作业转为暂停状态，等候人工处理。超时时间1min</w:t>
            </w:r>
          </w:p>
        </w:tc>
      </w:tr>
      <w:tr w:rsidR="00E75649" w:rsidRPr="00521984" w14:paraId="148DA825" w14:textId="77777777" w:rsidTr="00984666">
        <w:trPr>
          <w:trHeight w:val="285"/>
        </w:trPr>
        <w:tc>
          <w:tcPr>
            <w:tcW w:w="1449" w:type="pct"/>
            <w:shd w:val="clear" w:color="auto" w:fill="auto"/>
            <w:noWrap/>
            <w:vAlign w:val="bottom"/>
            <w:hideMark/>
          </w:tcPr>
          <w:p w14:paraId="4907CCAF" w14:textId="77777777" w:rsidR="00E75649" w:rsidRPr="00521984" w:rsidRDefault="00E75649" w:rsidP="00E75649">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CLOSEGRIPPER</w:t>
            </w:r>
          </w:p>
        </w:tc>
        <w:tc>
          <w:tcPr>
            <w:tcW w:w="3551" w:type="pct"/>
          </w:tcPr>
          <w:p w14:paraId="4B444165" w14:textId="77777777" w:rsidR="00E75649" w:rsidRPr="00521984" w:rsidRDefault="00E75649" w:rsidP="00E7564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发布夹爪闭合指令，并等待正常结束（夹爪状态遥信点号3值为</w:t>
            </w:r>
            <w:r>
              <w:rPr>
                <w:rFonts w:ascii="等线" w:eastAsia="等线" w:hAnsi="等线" w:cs="宋体"/>
                <w:color w:val="000000"/>
                <w:kern w:val="0"/>
                <w:sz w:val="22"/>
              </w:rPr>
              <w:t>1</w:t>
            </w:r>
            <w:r>
              <w:rPr>
                <w:rFonts w:ascii="等线" w:eastAsia="等线" w:hAnsi="等线" w:cs="宋体" w:hint="eastAsia"/>
                <w:color w:val="000000"/>
                <w:kern w:val="0"/>
                <w:sz w:val="22"/>
              </w:rPr>
              <w:t>）或超时结束，若超时结束，作业转为暂停状态，等候人工处理。超时时间1min</w:t>
            </w:r>
          </w:p>
        </w:tc>
      </w:tr>
    </w:tbl>
    <w:p w14:paraId="19784EDD" w14:textId="77777777" w:rsidR="009273E2" w:rsidRPr="009273E2" w:rsidRDefault="009273E2" w:rsidP="006D0ACE">
      <w:pPr>
        <w:rPr>
          <w:rFonts w:ascii="Times New Roman" w:eastAsia="仿宋" w:hAnsi="Times New Roman" w:cs="Times New Roman"/>
        </w:rPr>
      </w:pPr>
    </w:p>
    <w:sectPr w:rsidR="009273E2" w:rsidRPr="009273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E5737" w14:textId="77777777" w:rsidR="005924E1" w:rsidRDefault="005924E1" w:rsidP="00CC3773">
      <w:r>
        <w:separator/>
      </w:r>
    </w:p>
  </w:endnote>
  <w:endnote w:type="continuationSeparator" w:id="0">
    <w:p w14:paraId="458E036C" w14:textId="77777777" w:rsidR="005924E1" w:rsidRDefault="005924E1" w:rsidP="00CC3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D3767" w14:textId="77777777" w:rsidR="005924E1" w:rsidRDefault="005924E1" w:rsidP="00CC3773">
      <w:r>
        <w:separator/>
      </w:r>
    </w:p>
  </w:footnote>
  <w:footnote w:type="continuationSeparator" w:id="0">
    <w:p w14:paraId="102DB136" w14:textId="77777777" w:rsidR="005924E1" w:rsidRDefault="005924E1" w:rsidP="00CC377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SN imsean">
    <w15:presenceInfo w15:providerId="Windows Live" w15:userId="c60652e2718eb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FEE"/>
    <w:rsid w:val="000217D6"/>
    <w:rsid w:val="000468EC"/>
    <w:rsid w:val="00050CB9"/>
    <w:rsid w:val="00053DAA"/>
    <w:rsid w:val="000726DC"/>
    <w:rsid w:val="00083B11"/>
    <w:rsid w:val="000A03E3"/>
    <w:rsid w:val="000A3A12"/>
    <w:rsid w:val="000A3BED"/>
    <w:rsid w:val="000B6705"/>
    <w:rsid w:val="000C2CF7"/>
    <w:rsid w:val="000E42C4"/>
    <w:rsid w:val="000E4B20"/>
    <w:rsid w:val="000F4352"/>
    <w:rsid w:val="00123910"/>
    <w:rsid w:val="00131646"/>
    <w:rsid w:val="00135933"/>
    <w:rsid w:val="00160C46"/>
    <w:rsid w:val="0017565F"/>
    <w:rsid w:val="0018388F"/>
    <w:rsid w:val="001D31F1"/>
    <w:rsid w:val="001D4115"/>
    <w:rsid w:val="001D7332"/>
    <w:rsid w:val="00225E29"/>
    <w:rsid w:val="002320E2"/>
    <w:rsid w:val="002375CE"/>
    <w:rsid w:val="002542EE"/>
    <w:rsid w:val="00256672"/>
    <w:rsid w:val="0026139F"/>
    <w:rsid w:val="002713E2"/>
    <w:rsid w:val="00272F57"/>
    <w:rsid w:val="00280890"/>
    <w:rsid w:val="002850F7"/>
    <w:rsid w:val="002B79C6"/>
    <w:rsid w:val="002C1A6B"/>
    <w:rsid w:val="002C23E0"/>
    <w:rsid w:val="002E3316"/>
    <w:rsid w:val="002F2E76"/>
    <w:rsid w:val="002F3B2A"/>
    <w:rsid w:val="00300447"/>
    <w:rsid w:val="00323A65"/>
    <w:rsid w:val="003245A9"/>
    <w:rsid w:val="00347E8F"/>
    <w:rsid w:val="003554FA"/>
    <w:rsid w:val="00357855"/>
    <w:rsid w:val="0036206F"/>
    <w:rsid w:val="0037060D"/>
    <w:rsid w:val="003745EE"/>
    <w:rsid w:val="003954C5"/>
    <w:rsid w:val="003A70BF"/>
    <w:rsid w:val="003B62FB"/>
    <w:rsid w:val="003D1387"/>
    <w:rsid w:val="003D2CAE"/>
    <w:rsid w:val="003D2DDD"/>
    <w:rsid w:val="003D5C4D"/>
    <w:rsid w:val="003D66AA"/>
    <w:rsid w:val="003D6DE2"/>
    <w:rsid w:val="00425A36"/>
    <w:rsid w:val="00427CCB"/>
    <w:rsid w:val="00430A74"/>
    <w:rsid w:val="0043341E"/>
    <w:rsid w:val="00446EA9"/>
    <w:rsid w:val="00456867"/>
    <w:rsid w:val="004646F1"/>
    <w:rsid w:val="00473B38"/>
    <w:rsid w:val="00487461"/>
    <w:rsid w:val="00492C71"/>
    <w:rsid w:val="004A3F33"/>
    <w:rsid w:val="004B0E65"/>
    <w:rsid w:val="004C6239"/>
    <w:rsid w:val="004D6A4A"/>
    <w:rsid w:val="004F3A5C"/>
    <w:rsid w:val="004F6205"/>
    <w:rsid w:val="00507023"/>
    <w:rsid w:val="00521555"/>
    <w:rsid w:val="00521984"/>
    <w:rsid w:val="00524FCF"/>
    <w:rsid w:val="00530D64"/>
    <w:rsid w:val="00532FE0"/>
    <w:rsid w:val="005570DF"/>
    <w:rsid w:val="00560C82"/>
    <w:rsid w:val="0058360A"/>
    <w:rsid w:val="00590316"/>
    <w:rsid w:val="005924E1"/>
    <w:rsid w:val="005A57CC"/>
    <w:rsid w:val="005A61B5"/>
    <w:rsid w:val="005D4514"/>
    <w:rsid w:val="005E1835"/>
    <w:rsid w:val="005E2946"/>
    <w:rsid w:val="00612351"/>
    <w:rsid w:val="00613594"/>
    <w:rsid w:val="00636014"/>
    <w:rsid w:val="00636897"/>
    <w:rsid w:val="00667FD3"/>
    <w:rsid w:val="0067478D"/>
    <w:rsid w:val="00681651"/>
    <w:rsid w:val="00681D36"/>
    <w:rsid w:val="006840E5"/>
    <w:rsid w:val="00684353"/>
    <w:rsid w:val="006931BE"/>
    <w:rsid w:val="006C1745"/>
    <w:rsid w:val="006D0ACE"/>
    <w:rsid w:val="006E2AF1"/>
    <w:rsid w:val="006F71EA"/>
    <w:rsid w:val="00703331"/>
    <w:rsid w:val="00713073"/>
    <w:rsid w:val="00746D96"/>
    <w:rsid w:val="00747391"/>
    <w:rsid w:val="00754124"/>
    <w:rsid w:val="007827E9"/>
    <w:rsid w:val="00797FCE"/>
    <w:rsid w:val="007B6C0E"/>
    <w:rsid w:val="007D0410"/>
    <w:rsid w:val="007F14DC"/>
    <w:rsid w:val="008074FA"/>
    <w:rsid w:val="00821773"/>
    <w:rsid w:val="00846363"/>
    <w:rsid w:val="00885DAE"/>
    <w:rsid w:val="00891980"/>
    <w:rsid w:val="008965FF"/>
    <w:rsid w:val="008A07F9"/>
    <w:rsid w:val="008B7140"/>
    <w:rsid w:val="008C1EAC"/>
    <w:rsid w:val="008D481D"/>
    <w:rsid w:val="008E16A7"/>
    <w:rsid w:val="008E2AB5"/>
    <w:rsid w:val="008E2ED8"/>
    <w:rsid w:val="008E623D"/>
    <w:rsid w:val="008E6901"/>
    <w:rsid w:val="008E712C"/>
    <w:rsid w:val="009016BC"/>
    <w:rsid w:val="00910453"/>
    <w:rsid w:val="009108AF"/>
    <w:rsid w:val="009227AA"/>
    <w:rsid w:val="009235C1"/>
    <w:rsid w:val="009273E2"/>
    <w:rsid w:val="00941FA3"/>
    <w:rsid w:val="00944612"/>
    <w:rsid w:val="00957571"/>
    <w:rsid w:val="009762FE"/>
    <w:rsid w:val="00984666"/>
    <w:rsid w:val="00984FEE"/>
    <w:rsid w:val="009A1BED"/>
    <w:rsid w:val="009A3E5F"/>
    <w:rsid w:val="009B3DFC"/>
    <w:rsid w:val="009B684F"/>
    <w:rsid w:val="009B7D9B"/>
    <w:rsid w:val="009C7C63"/>
    <w:rsid w:val="009D38E7"/>
    <w:rsid w:val="009D53F8"/>
    <w:rsid w:val="009E5D73"/>
    <w:rsid w:val="00A05411"/>
    <w:rsid w:val="00A10791"/>
    <w:rsid w:val="00A17595"/>
    <w:rsid w:val="00A2238E"/>
    <w:rsid w:val="00A440E0"/>
    <w:rsid w:val="00A5399E"/>
    <w:rsid w:val="00A614E3"/>
    <w:rsid w:val="00A657ED"/>
    <w:rsid w:val="00A7608F"/>
    <w:rsid w:val="00AA1C6D"/>
    <w:rsid w:val="00AD44BA"/>
    <w:rsid w:val="00AE7517"/>
    <w:rsid w:val="00B12B81"/>
    <w:rsid w:val="00B50F90"/>
    <w:rsid w:val="00B76037"/>
    <w:rsid w:val="00B85C81"/>
    <w:rsid w:val="00B86D58"/>
    <w:rsid w:val="00BA1A02"/>
    <w:rsid w:val="00BA4685"/>
    <w:rsid w:val="00BE6791"/>
    <w:rsid w:val="00BE741E"/>
    <w:rsid w:val="00BF0DF0"/>
    <w:rsid w:val="00BF1A7A"/>
    <w:rsid w:val="00C073D7"/>
    <w:rsid w:val="00C2209B"/>
    <w:rsid w:val="00C55264"/>
    <w:rsid w:val="00C60AE8"/>
    <w:rsid w:val="00C670D2"/>
    <w:rsid w:val="00C80907"/>
    <w:rsid w:val="00CB0220"/>
    <w:rsid w:val="00CC3773"/>
    <w:rsid w:val="00CD43AC"/>
    <w:rsid w:val="00CD4D01"/>
    <w:rsid w:val="00D00B37"/>
    <w:rsid w:val="00D00DA2"/>
    <w:rsid w:val="00D11EF3"/>
    <w:rsid w:val="00D17FCE"/>
    <w:rsid w:val="00D2579D"/>
    <w:rsid w:val="00D63B5C"/>
    <w:rsid w:val="00D64A04"/>
    <w:rsid w:val="00D8636C"/>
    <w:rsid w:val="00D92E6D"/>
    <w:rsid w:val="00DC6CE5"/>
    <w:rsid w:val="00DF1967"/>
    <w:rsid w:val="00DF3852"/>
    <w:rsid w:val="00E0459F"/>
    <w:rsid w:val="00E14538"/>
    <w:rsid w:val="00E439C4"/>
    <w:rsid w:val="00E44367"/>
    <w:rsid w:val="00E60AB4"/>
    <w:rsid w:val="00E75649"/>
    <w:rsid w:val="00E94E51"/>
    <w:rsid w:val="00EA09EF"/>
    <w:rsid w:val="00EC0741"/>
    <w:rsid w:val="00EE4FC6"/>
    <w:rsid w:val="00EF335B"/>
    <w:rsid w:val="00F3770C"/>
    <w:rsid w:val="00F5292D"/>
    <w:rsid w:val="00F82C1B"/>
    <w:rsid w:val="00FA61C4"/>
    <w:rsid w:val="00FE0EA7"/>
    <w:rsid w:val="00FE5309"/>
    <w:rsid w:val="00FE73EB"/>
    <w:rsid w:val="00FF0976"/>
    <w:rsid w:val="00FF2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EC56F"/>
  <w15:chartTrackingRefBased/>
  <w15:docId w15:val="{1FED0EF1-9994-4088-9A24-71AA994B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B7140"/>
    <w:pPr>
      <w:ind w:leftChars="2500" w:left="100"/>
    </w:pPr>
  </w:style>
  <w:style w:type="character" w:customStyle="1" w:styleId="a4">
    <w:name w:val="日期 字符"/>
    <w:basedOn w:val="a0"/>
    <w:link w:val="a3"/>
    <w:uiPriority w:val="99"/>
    <w:semiHidden/>
    <w:rsid w:val="008B7140"/>
  </w:style>
  <w:style w:type="paragraph" w:styleId="a5">
    <w:name w:val="header"/>
    <w:basedOn w:val="a"/>
    <w:link w:val="a6"/>
    <w:uiPriority w:val="99"/>
    <w:unhideWhenUsed/>
    <w:rsid w:val="00CC377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C3773"/>
    <w:rPr>
      <w:sz w:val="18"/>
      <w:szCs w:val="18"/>
    </w:rPr>
  </w:style>
  <w:style w:type="paragraph" w:styleId="a7">
    <w:name w:val="footer"/>
    <w:basedOn w:val="a"/>
    <w:link w:val="a8"/>
    <w:uiPriority w:val="99"/>
    <w:unhideWhenUsed/>
    <w:rsid w:val="00CC3773"/>
    <w:pPr>
      <w:tabs>
        <w:tab w:val="center" w:pos="4153"/>
        <w:tab w:val="right" w:pos="8306"/>
      </w:tabs>
      <w:snapToGrid w:val="0"/>
      <w:jc w:val="left"/>
    </w:pPr>
    <w:rPr>
      <w:sz w:val="18"/>
      <w:szCs w:val="18"/>
    </w:rPr>
  </w:style>
  <w:style w:type="character" w:customStyle="1" w:styleId="a8">
    <w:name w:val="页脚 字符"/>
    <w:basedOn w:val="a0"/>
    <w:link w:val="a7"/>
    <w:uiPriority w:val="99"/>
    <w:rsid w:val="00CC3773"/>
    <w:rPr>
      <w:sz w:val="18"/>
      <w:szCs w:val="18"/>
    </w:rPr>
  </w:style>
  <w:style w:type="paragraph" w:styleId="a9">
    <w:name w:val="List Paragraph"/>
    <w:basedOn w:val="a"/>
    <w:uiPriority w:val="34"/>
    <w:qFormat/>
    <w:rsid w:val="009762FE"/>
    <w:pPr>
      <w:ind w:firstLineChars="200" w:firstLine="420"/>
    </w:pPr>
  </w:style>
  <w:style w:type="table" w:styleId="aa">
    <w:name w:val="Table Grid"/>
    <w:basedOn w:val="a1"/>
    <w:uiPriority w:val="39"/>
    <w:rsid w:val="0097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link w:val="ac"/>
    <w:uiPriority w:val="99"/>
    <w:semiHidden/>
    <w:unhideWhenUsed/>
    <w:rsid w:val="000C2CF7"/>
    <w:rPr>
      <w:rFonts w:ascii="宋体" w:eastAsia="宋体"/>
      <w:sz w:val="24"/>
      <w:szCs w:val="24"/>
    </w:rPr>
  </w:style>
  <w:style w:type="character" w:customStyle="1" w:styleId="ac">
    <w:name w:val="文档结构图 字符"/>
    <w:basedOn w:val="a0"/>
    <w:link w:val="ab"/>
    <w:uiPriority w:val="99"/>
    <w:semiHidden/>
    <w:rsid w:val="000C2CF7"/>
    <w:rPr>
      <w:rFonts w:ascii="宋体" w:eastAsia="宋体"/>
      <w:sz w:val="24"/>
      <w:szCs w:val="24"/>
    </w:rPr>
  </w:style>
  <w:style w:type="paragraph" w:styleId="ad">
    <w:name w:val="Balloon Text"/>
    <w:basedOn w:val="a"/>
    <w:link w:val="ae"/>
    <w:uiPriority w:val="99"/>
    <w:semiHidden/>
    <w:unhideWhenUsed/>
    <w:rsid w:val="00AE7517"/>
    <w:rPr>
      <w:rFonts w:ascii="宋体" w:eastAsia="宋体"/>
      <w:sz w:val="18"/>
      <w:szCs w:val="18"/>
    </w:rPr>
  </w:style>
  <w:style w:type="character" w:customStyle="1" w:styleId="ae">
    <w:name w:val="批注框文本 字符"/>
    <w:basedOn w:val="a0"/>
    <w:link w:val="ad"/>
    <w:uiPriority w:val="99"/>
    <w:semiHidden/>
    <w:rsid w:val="00AE7517"/>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0460">
      <w:bodyDiv w:val="1"/>
      <w:marLeft w:val="0"/>
      <w:marRight w:val="0"/>
      <w:marTop w:val="0"/>
      <w:marBottom w:val="0"/>
      <w:divBdr>
        <w:top w:val="none" w:sz="0" w:space="0" w:color="auto"/>
        <w:left w:val="none" w:sz="0" w:space="0" w:color="auto"/>
        <w:bottom w:val="none" w:sz="0" w:space="0" w:color="auto"/>
        <w:right w:val="none" w:sz="0" w:space="0" w:color="auto"/>
      </w:divBdr>
    </w:div>
    <w:div w:id="166096888">
      <w:bodyDiv w:val="1"/>
      <w:marLeft w:val="0"/>
      <w:marRight w:val="0"/>
      <w:marTop w:val="0"/>
      <w:marBottom w:val="0"/>
      <w:divBdr>
        <w:top w:val="none" w:sz="0" w:space="0" w:color="auto"/>
        <w:left w:val="none" w:sz="0" w:space="0" w:color="auto"/>
        <w:bottom w:val="none" w:sz="0" w:space="0" w:color="auto"/>
        <w:right w:val="none" w:sz="0" w:space="0" w:color="auto"/>
      </w:divBdr>
    </w:div>
    <w:div w:id="422380879">
      <w:bodyDiv w:val="1"/>
      <w:marLeft w:val="0"/>
      <w:marRight w:val="0"/>
      <w:marTop w:val="0"/>
      <w:marBottom w:val="0"/>
      <w:divBdr>
        <w:top w:val="none" w:sz="0" w:space="0" w:color="auto"/>
        <w:left w:val="none" w:sz="0" w:space="0" w:color="auto"/>
        <w:bottom w:val="none" w:sz="0" w:space="0" w:color="auto"/>
        <w:right w:val="none" w:sz="0" w:space="0" w:color="auto"/>
      </w:divBdr>
    </w:div>
    <w:div w:id="522402878">
      <w:bodyDiv w:val="1"/>
      <w:marLeft w:val="0"/>
      <w:marRight w:val="0"/>
      <w:marTop w:val="0"/>
      <w:marBottom w:val="0"/>
      <w:divBdr>
        <w:top w:val="none" w:sz="0" w:space="0" w:color="auto"/>
        <w:left w:val="none" w:sz="0" w:space="0" w:color="auto"/>
        <w:bottom w:val="none" w:sz="0" w:space="0" w:color="auto"/>
        <w:right w:val="none" w:sz="0" w:space="0" w:color="auto"/>
      </w:divBdr>
    </w:div>
    <w:div w:id="593055683">
      <w:bodyDiv w:val="1"/>
      <w:marLeft w:val="0"/>
      <w:marRight w:val="0"/>
      <w:marTop w:val="0"/>
      <w:marBottom w:val="0"/>
      <w:divBdr>
        <w:top w:val="none" w:sz="0" w:space="0" w:color="auto"/>
        <w:left w:val="none" w:sz="0" w:space="0" w:color="auto"/>
        <w:bottom w:val="none" w:sz="0" w:space="0" w:color="auto"/>
        <w:right w:val="none" w:sz="0" w:space="0" w:color="auto"/>
      </w:divBdr>
    </w:div>
    <w:div w:id="636690162">
      <w:bodyDiv w:val="1"/>
      <w:marLeft w:val="0"/>
      <w:marRight w:val="0"/>
      <w:marTop w:val="0"/>
      <w:marBottom w:val="0"/>
      <w:divBdr>
        <w:top w:val="none" w:sz="0" w:space="0" w:color="auto"/>
        <w:left w:val="none" w:sz="0" w:space="0" w:color="auto"/>
        <w:bottom w:val="none" w:sz="0" w:space="0" w:color="auto"/>
        <w:right w:val="none" w:sz="0" w:space="0" w:color="auto"/>
      </w:divBdr>
    </w:div>
    <w:div w:id="678045125">
      <w:bodyDiv w:val="1"/>
      <w:marLeft w:val="0"/>
      <w:marRight w:val="0"/>
      <w:marTop w:val="0"/>
      <w:marBottom w:val="0"/>
      <w:divBdr>
        <w:top w:val="none" w:sz="0" w:space="0" w:color="auto"/>
        <w:left w:val="none" w:sz="0" w:space="0" w:color="auto"/>
        <w:bottom w:val="none" w:sz="0" w:space="0" w:color="auto"/>
        <w:right w:val="none" w:sz="0" w:space="0" w:color="auto"/>
      </w:divBdr>
    </w:div>
    <w:div w:id="735082882">
      <w:bodyDiv w:val="1"/>
      <w:marLeft w:val="0"/>
      <w:marRight w:val="0"/>
      <w:marTop w:val="0"/>
      <w:marBottom w:val="0"/>
      <w:divBdr>
        <w:top w:val="none" w:sz="0" w:space="0" w:color="auto"/>
        <w:left w:val="none" w:sz="0" w:space="0" w:color="auto"/>
        <w:bottom w:val="none" w:sz="0" w:space="0" w:color="auto"/>
        <w:right w:val="none" w:sz="0" w:space="0" w:color="auto"/>
      </w:divBdr>
    </w:div>
    <w:div w:id="839153816">
      <w:bodyDiv w:val="1"/>
      <w:marLeft w:val="0"/>
      <w:marRight w:val="0"/>
      <w:marTop w:val="0"/>
      <w:marBottom w:val="0"/>
      <w:divBdr>
        <w:top w:val="none" w:sz="0" w:space="0" w:color="auto"/>
        <w:left w:val="none" w:sz="0" w:space="0" w:color="auto"/>
        <w:bottom w:val="none" w:sz="0" w:space="0" w:color="auto"/>
        <w:right w:val="none" w:sz="0" w:space="0" w:color="auto"/>
      </w:divBdr>
    </w:div>
    <w:div w:id="966550370">
      <w:bodyDiv w:val="1"/>
      <w:marLeft w:val="0"/>
      <w:marRight w:val="0"/>
      <w:marTop w:val="0"/>
      <w:marBottom w:val="0"/>
      <w:divBdr>
        <w:top w:val="none" w:sz="0" w:space="0" w:color="auto"/>
        <w:left w:val="none" w:sz="0" w:space="0" w:color="auto"/>
        <w:bottom w:val="none" w:sz="0" w:space="0" w:color="auto"/>
        <w:right w:val="none" w:sz="0" w:space="0" w:color="auto"/>
      </w:divBdr>
    </w:div>
    <w:div w:id="974218422">
      <w:bodyDiv w:val="1"/>
      <w:marLeft w:val="0"/>
      <w:marRight w:val="0"/>
      <w:marTop w:val="0"/>
      <w:marBottom w:val="0"/>
      <w:divBdr>
        <w:top w:val="none" w:sz="0" w:space="0" w:color="auto"/>
        <w:left w:val="none" w:sz="0" w:space="0" w:color="auto"/>
        <w:bottom w:val="none" w:sz="0" w:space="0" w:color="auto"/>
        <w:right w:val="none" w:sz="0" w:space="0" w:color="auto"/>
      </w:divBdr>
    </w:div>
    <w:div w:id="992565311">
      <w:bodyDiv w:val="1"/>
      <w:marLeft w:val="0"/>
      <w:marRight w:val="0"/>
      <w:marTop w:val="0"/>
      <w:marBottom w:val="0"/>
      <w:divBdr>
        <w:top w:val="none" w:sz="0" w:space="0" w:color="auto"/>
        <w:left w:val="none" w:sz="0" w:space="0" w:color="auto"/>
        <w:bottom w:val="none" w:sz="0" w:space="0" w:color="auto"/>
        <w:right w:val="none" w:sz="0" w:space="0" w:color="auto"/>
      </w:divBdr>
    </w:div>
    <w:div w:id="1098410519">
      <w:bodyDiv w:val="1"/>
      <w:marLeft w:val="0"/>
      <w:marRight w:val="0"/>
      <w:marTop w:val="0"/>
      <w:marBottom w:val="0"/>
      <w:divBdr>
        <w:top w:val="none" w:sz="0" w:space="0" w:color="auto"/>
        <w:left w:val="none" w:sz="0" w:space="0" w:color="auto"/>
        <w:bottom w:val="none" w:sz="0" w:space="0" w:color="auto"/>
        <w:right w:val="none" w:sz="0" w:space="0" w:color="auto"/>
      </w:divBdr>
    </w:div>
    <w:div w:id="1136071033">
      <w:bodyDiv w:val="1"/>
      <w:marLeft w:val="0"/>
      <w:marRight w:val="0"/>
      <w:marTop w:val="0"/>
      <w:marBottom w:val="0"/>
      <w:divBdr>
        <w:top w:val="none" w:sz="0" w:space="0" w:color="auto"/>
        <w:left w:val="none" w:sz="0" w:space="0" w:color="auto"/>
        <w:bottom w:val="none" w:sz="0" w:space="0" w:color="auto"/>
        <w:right w:val="none" w:sz="0" w:space="0" w:color="auto"/>
      </w:divBdr>
    </w:div>
    <w:div w:id="1243830484">
      <w:bodyDiv w:val="1"/>
      <w:marLeft w:val="0"/>
      <w:marRight w:val="0"/>
      <w:marTop w:val="0"/>
      <w:marBottom w:val="0"/>
      <w:divBdr>
        <w:top w:val="none" w:sz="0" w:space="0" w:color="auto"/>
        <w:left w:val="none" w:sz="0" w:space="0" w:color="auto"/>
        <w:bottom w:val="none" w:sz="0" w:space="0" w:color="auto"/>
        <w:right w:val="none" w:sz="0" w:space="0" w:color="auto"/>
      </w:divBdr>
    </w:div>
    <w:div w:id="1299148241">
      <w:bodyDiv w:val="1"/>
      <w:marLeft w:val="0"/>
      <w:marRight w:val="0"/>
      <w:marTop w:val="0"/>
      <w:marBottom w:val="0"/>
      <w:divBdr>
        <w:top w:val="none" w:sz="0" w:space="0" w:color="auto"/>
        <w:left w:val="none" w:sz="0" w:space="0" w:color="auto"/>
        <w:bottom w:val="none" w:sz="0" w:space="0" w:color="auto"/>
        <w:right w:val="none" w:sz="0" w:space="0" w:color="auto"/>
      </w:divBdr>
    </w:div>
    <w:div w:id="1399550622">
      <w:bodyDiv w:val="1"/>
      <w:marLeft w:val="0"/>
      <w:marRight w:val="0"/>
      <w:marTop w:val="0"/>
      <w:marBottom w:val="0"/>
      <w:divBdr>
        <w:top w:val="none" w:sz="0" w:space="0" w:color="auto"/>
        <w:left w:val="none" w:sz="0" w:space="0" w:color="auto"/>
        <w:bottom w:val="none" w:sz="0" w:space="0" w:color="auto"/>
        <w:right w:val="none" w:sz="0" w:space="0" w:color="auto"/>
      </w:divBdr>
    </w:div>
    <w:div w:id="1485271136">
      <w:bodyDiv w:val="1"/>
      <w:marLeft w:val="0"/>
      <w:marRight w:val="0"/>
      <w:marTop w:val="0"/>
      <w:marBottom w:val="0"/>
      <w:divBdr>
        <w:top w:val="none" w:sz="0" w:space="0" w:color="auto"/>
        <w:left w:val="none" w:sz="0" w:space="0" w:color="auto"/>
        <w:bottom w:val="none" w:sz="0" w:space="0" w:color="auto"/>
        <w:right w:val="none" w:sz="0" w:space="0" w:color="auto"/>
      </w:divBdr>
    </w:div>
    <w:div w:id="1719549042">
      <w:bodyDiv w:val="1"/>
      <w:marLeft w:val="0"/>
      <w:marRight w:val="0"/>
      <w:marTop w:val="0"/>
      <w:marBottom w:val="0"/>
      <w:divBdr>
        <w:top w:val="none" w:sz="0" w:space="0" w:color="auto"/>
        <w:left w:val="none" w:sz="0" w:space="0" w:color="auto"/>
        <w:bottom w:val="none" w:sz="0" w:space="0" w:color="auto"/>
        <w:right w:val="none" w:sz="0" w:space="0" w:color="auto"/>
      </w:divBdr>
    </w:div>
    <w:div w:id="1769502017">
      <w:bodyDiv w:val="1"/>
      <w:marLeft w:val="0"/>
      <w:marRight w:val="0"/>
      <w:marTop w:val="0"/>
      <w:marBottom w:val="0"/>
      <w:divBdr>
        <w:top w:val="none" w:sz="0" w:space="0" w:color="auto"/>
        <w:left w:val="none" w:sz="0" w:space="0" w:color="auto"/>
        <w:bottom w:val="none" w:sz="0" w:space="0" w:color="auto"/>
        <w:right w:val="none" w:sz="0" w:space="0" w:color="auto"/>
      </w:divBdr>
    </w:div>
    <w:div w:id="186883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1668</Words>
  <Characters>9512</Characters>
  <Application>Microsoft Office Word</Application>
  <DocSecurity>0</DocSecurity>
  <Lines>79</Lines>
  <Paragraphs>22</Paragraphs>
  <ScaleCrop>false</ScaleCrop>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RSN imsean</dc:creator>
  <cp:keywords/>
  <dc:description/>
  <cp:lastModifiedBy>RSN imsean</cp:lastModifiedBy>
  <cp:revision>7</cp:revision>
  <dcterms:created xsi:type="dcterms:W3CDTF">2019-09-08T12:50:00Z</dcterms:created>
  <dcterms:modified xsi:type="dcterms:W3CDTF">2019-09-08T14:11:00Z</dcterms:modified>
</cp:coreProperties>
</file>